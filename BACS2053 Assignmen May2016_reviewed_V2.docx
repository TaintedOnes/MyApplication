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07" w:rsidRPr="00035707" w:rsidRDefault="00035707" w:rsidP="00035707">
      <w:pPr>
        <w:rPr>
          <w:rFonts w:ascii="Arial" w:hAnsi="Arial" w:cs="Arial"/>
          <w:sz w:val="32"/>
          <w:szCs w:val="32"/>
        </w:rPr>
      </w:pPr>
      <w:r w:rsidRPr="00035707">
        <w:rPr>
          <w:rFonts w:ascii="Arial" w:hAnsi="Arial" w:cs="Arial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5080</wp:posOffset>
            </wp:positionV>
            <wp:extent cx="1499235" cy="584835"/>
            <wp:effectExtent l="0" t="0" r="0" b="0"/>
            <wp:wrapSquare wrapText="bothSides"/>
            <wp:docPr id="1" name="Picture 0" descr="tarclog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clogo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5707">
        <w:rPr>
          <w:rFonts w:ascii="Arial" w:hAnsi="Arial" w:cs="Arial"/>
          <w:sz w:val="32"/>
          <w:szCs w:val="32"/>
        </w:rPr>
        <w:t>BACS2053 Object-Oriented Analysis and Design</w:t>
      </w:r>
    </w:p>
    <w:p w:rsidR="00D43E9F" w:rsidRPr="00035707" w:rsidRDefault="00D43E9F">
      <w:pPr>
        <w:rPr>
          <w:rFonts w:ascii="Arial" w:hAnsi="Arial" w:cs="Arial"/>
          <w:sz w:val="28"/>
          <w:szCs w:val="28"/>
        </w:rPr>
      </w:pPr>
    </w:p>
    <w:p w:rsidR="0077473F" w:rsidRPr="00035707" w:rsidRDefault="00F6707A" w:rsidP="00B066CA">
      <w:pPr>
        <w:rPr>
          <w:rFonts w:ascii="Arial" w:hAnsi="Arial" w:cs="Arial"/>
          <w:sz w:val="28"/>
          <w:szCs w:val="28"/>
        </w:rPr>
      </w:pPr>
      <w:r w:rsidRPr="00035707">
        <w:rPr>
          <w:rFonts w:ascii="Arial" w:hAnsi="Arial" w:cs="Arial"/>
          <w:sz w:val="28"/>
          <w:szCs w:val="28"/>
        </w:rPr>
        <w:t xml:space="preserve">Practical </w:t>
      </w:r>
      <w:r w:rsidR="0045452A" w:rsidRPr="00035707">
        <w:rPr>
          <w:rFonts w:ascii="Arial" w:hAnsi="Arial" w:cs="Arial"/>
          <w:sz w:val="28"/>
          <w:szCs w:val="28"/>
        </w:rPr>
        <w:t>Assignment</w:t>
      </w:r>
      <w:r w:rsidRPr="00035707">
        <w:rPr>
          <w:rFonts w:ascii="Arial" w:hAnsi="Arial" w:cs="Arial"/>
          <w:sz w:val="28"/>
          <w:szCs w:val="28"/>
        </w:rPr>
        <w:t>: Case Study</w:t>
      </w:r>
    </w:p>
    <w:p w:rsidR="005F5FA8" w:rsidRDefault="005F5FA8">
      <w:pPr>
        <w:rPr>
          <w:rFonts w:ascii="Arial" w:hAnsi="Arial" w:cs="Arial"/>
          <w:sz w:val="20"/>
          <w:szCs w:val="2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9"/>
        <w:gridCol w:w="7516"/>
      </w:tblGrid>
      <w:tr w:rsidR="0089395D" w:rsidRPr="002E20B8">
        <w:tc>
          <w:tcPr>
            <w:tcW w:w="1728" w:type="dxa"/>
          </w:tcPr>
          <w:p w:rsidR="0089395D" w:rsidRPr="002E20B8" w:rsidRDefault="0089395D" w:rsidP="0089395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Assignment Overview</w:t>
            </w:r>
          </w:p>
        </w:tc>
        <w:tc>
          <w:tcPr>
            <w:tcW w:w="7470" w:type="dxa"/>
          </w:tcPr>
          <w:p w:rsidR="002A6B1A" w:rsidRPr="002E20B8" w:rsidRDefault="0089395D" w:rsidP="00232E09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For this assignment</w:t>
            </w:r>
            <w:r w:rsidR="00F5615D" w:rsidRPr="002E20B8">
              <w:rPr>
                <w:rFonts w:ascii="Arial" w:hAnsi="Arial" w:cs="Arial"/>
                <w:sz w:val="20"/>
                <w:szCs w:val="20"/>
              </w:rPr>
              <w:t>,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you will be analysing a business scenario to identify the users’ requirements. You </w:t>
            </w:r>
            <w:r w:rsidR="00F5615D" w:rsidRPr="002E20B8">
              <w:rPr>
                <w:rFonts w:ascii="Arial" w:hAnsi="Arial" w:cs="Arial"/>
                <w:sz w:val="20"/>
                <w:szCs w:val="20"/>
              </w:rPr>
              <w:t xml:space="preserve">will </w:t>
            </w:r>
            <w:r w:rsidRPr="002E20B8">
              <w:rPr>
                <w:rFonts w:ascii="Arial" w:hAnsi="Arial" w:cs="Arial"/>
                <w:sz w:val="20"/>
                <w:szCs w:val="20"/>
              </w:rPr>
              <w:t>derive and create UML analysis models for the new</w:t>
            </w:r>
            <w:r w:rsidR="00F5615D" w:rsidRPr="002E20B8">
              <w:rPr>
                <w:rFonts w:ascii="Arial" w:hAnsi="Arial" w:cs="Arial"/>
                <w:sz w:val="20"/>
                <w:szCs w:val="20"/>
              </w:rPr>
              <w:t>ly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proposed </w:t>
            </w:r>
            <w:r w:rsidR="00602BF1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402CFA">
              <w:rPr>
                <w:rFonts w:ascii="Arial" w:hAnsi="Arial" w:cs="Arial"/>
                <w:b/>
                <w:sz w:val="20"/>
                <w:szCs w:val="20"/>
              </w:rPr>
              <w:t>Taxi</w:t>
            </w:r>
            <w:r w:rsidR="009937AE" w:rsidRPr="002E20B8">
              <w:rPr>
                <w:rFonts w:ascii="Arial" w:hAnsi="Arial" w:cs="Arial"/>
                <w:b/>
                <w:sz w:val="20"/>
                <w:szCs w:val="20"/>
              </w:rPr>
              <w:t xml:space="preserve"> Management </w:t>
            </w:r>
            <w:r w:rsidR="008224E9" w:rsidRPr="002E20B8">
              <w:rPr>
                <w:rFonts w:ascii="Arial" w:hAnsi="Arial" w:cs="Arial"/>
                <w:b/>
                <w:sz w:val="20"/>
                <w:szCs w:val="20"/>
              </w:rPr>
              <w:t>System</w:t>
            </w:r>
            <w:r w:rsidR="009937AE" w:rsidRPr="002E20B8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402CFA"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="00602BF1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9937AE" w:rsidRPr="002E20B8">
              <w:rPr>
                <w:rFonts w:ascii="Arial" w:hAnsi="Arial" w:cs="Arial"/>
                <w:b/>
                <w:sz w:val="20"/>
                <w:szCs w:val="20"/>
              </w:rPr>
              <w:t>S)</w:t>
            </w:r>
            <w:r w:rsidRPr="002E20B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89395D" w:rsidRPr="002E20B8" w:rsidRDefault="0089395D" w:rsidP="008224E9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The analysis models will be used to facilitate the construction of the de</w:t>
            </w:r>
            <w:r w:rsidR="008224E9" w:rsidRPr="002E20B8">
              <w:rPr>
                <w:rFonts w:ascii="Arial" w:hAnsi="Arial" w:cs="Arial"/>
                <w:sz w:val="20"/>
                <w:szCs w:val="20"/>
              </w:rPr>
              <w:t xml:space="preserve">sign models for the new system by </w:t>
            </w:r>
            <w:r w:rsidRPr="002E20B8">
              <w:rPr>
                <w:rFonts w:ascii="Arial" w:hAnsi="Arial" w:cs="Arial"/>
                <w:sz w:val="20"/>
                <w:szCs w:val="20"/>
              </w:rPr>
              <w:t>us</w:t>
            </w:r>
            <w:r w:rsidR="00F5615D" w:rsidRPr="002E20B8">
              <w:rPr>
                <w:rFonts w:ascii="Arial" w:hAnsi="Arial" w:cs="Arial"/>
                <w:sz w:val="20"/>
                <w:szCs w:val="20"/>
              </w:rPr>
              <w:t>ing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IBM Rational Software Architect (RSA)</w:t>
            </w:r>
            <w:r w:rsidR="008224E9" w:rsidRPr="002E20B8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5F5FA8" w:rsidRPr="002E20B8">
        <w:tc>
          <w:tcPr>
            <w:tcW w:w="1728" w:type="dxa"/>
          </w:tcPr>
          <w:p w:rsidR="005F5FA8" w:rsidRPr="002E20B8" w:rsidRDefault="005F5FA8" w:rsidP="000807CF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Learning Outcome</w:t>
            </w:r>
            <w:r w:rsidR="00085959"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Being Assessed</w:t>
            </w:r>
          </w:p>
        </w:tc>
        <w:tc>
          <w:tcPr>
            <w:tcW w:w="7470" w:type="dxa"/>
          </w:tcPr>
          <w:p w:rsidR="005A627A" w:rsidRPr="002E20B8" w:rsidRDefault="005A627A" w:rsidP="009160D5">
            <w:pPr>
              <w:numPr>
                <w:ilvl w:val="0"/>
                <w:numId w:val="5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Analyse a given business scenario and identify the users’ requirements.</w:t>
            </w:r>
          </w:p>
          <w:p w:rsidR="00B6537C" w:rsidRPr="002E20B8" w:rsidRDefault="00B6537C" w:rsidP="00B6537C">
            <w:pPr>
              <w:numPr>
                <w:ilvl w:val="0"/>
                <w:numId w:val="5"/>
              </w:num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Derive the Unified Modelling Language analysis models for the new system based on the users’ requirements.</w:t>
            </w:r>
          </w:p>
          <w:p w:rsidR="002A7769" w:rsidRPr="002E20B8" w:rsidRDefault="005A627A" w:rsidP="009160D5">
            <w:pPr>
              <w:numPr>
                <w:ilvl w:val="0"/>
                <w:numId w:val="5"/>
              </w:num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Construct the </w:t>
            </w:r>
            <w:r w:rsidR="00B6537C" w:rsidRPr="002E20B8">
              <w:rPr>
                <w:rFonts w:ascii="Arial" w:hAnsi="Arial" w:cs="Arial"/>
                <w:sz w:val="20"/>
                <w:szCs w:val="20"/>
              </w:rPr>
              <w:t>Unified Modelling Language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design models for the new system.</w:t>
            </w:r>
          </w:p>
          <w:p w:rsidR="00B6537C" w:rsidRPr="002E20B8" w:rsidRDefault="005A627A" w:rsidP="009160D5">
            <w:pPr>
              <w:numPr>
                <w:ilvl w:val="0"/>
                <w:numId w:val="5"/>
              </w:numPr>
              <w:spacing w:before="4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Use the UML modelling software IBM Rational Software Architect</w:t>
            </w:r>
            <w:r w:rsidR="00C31FB4" w:rsidRPr="002E20B8">
              <w:rPr>
                <w:rFonts w:ascii="Arial" w:hAnsi="Arial" w:cs="Arial"/>
                <w:sz w:val="20"/>
                <w:szCs w:val="20"/>
              </w:rPr>
              <w:t xml:space="preserve"> to construct the diagrams</w:t>
            </w:r>
            <w:r w:rsidR="00B6537C" w:rsidRPr="002E20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F3EF0" w:rsidRPr="002E20B8" w:rsidRDefault="007F3EF0" w:rsidP="009160D5">
            <w:pPr>
              <w:numPr>
                <w:ilvl w:val="0"/>
                <w:numId w:val="5"/>
              </w:num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Critically evaluate the proposed design decisions and the overall process for completing the assignment.</w:t>
            </w:r>
          </w:p>
          <w:p w:rsidR="004973D8" w:rsidRPr="002E20B8" w:rsidRDefault="004973D8" w:rsidP="00C31FB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452A" w:rsidRPr="002E20B8">
        <w:tc>
          <w:tcPr>
            <w:tcW w:w="1728" w:type="dxa"/>
          </w:tcPr>
          <w:p w:rsidR="0045452A" w:rsidRPr="002E20B8" w:rsidRDefault="0077473F" w:rsidP="000807CF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Submission D</w:t>
            </w:r>
            <w:r w:rsidR="0045452A"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ad</w:t>
            </w:r>
            <w:r w:rsidR="0045452A"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line</w:t>
            </w:r>
            <w:r w:rsidR="0016742D"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470" w:type="dxa"/>
          </w:tcPr>
          <w:p w:rsidR="008224E9" w:rsidRPr="002E20B8" w:rsidRDefault="00A84E0E" w:rsidP="00DF1AFF">
            <w:pPr>
              <w:spacing w:before="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</w:rPr>
              <w:t>Presentation: Week 13 and Week 14</w:t>
            </w:r>
          </w:p>
          <w:p w:rsidR="0021715C" w:rsidRPr="002E20B8" w:rsidRDefault="00123321" w:rsidP="00DF1AFF">
            <w:pPr>
              <w:spacing w:before="40" w:after="120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Portfolio Part 1: Week 8</w:t>
            </w:r>
            <w:r w:rsidR="0021715C"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–</w:t>
            </w:r>
            <w:r w:rsidR="003A635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 18 July 2016 </w:t>
            </w:r>
            <w:r w:rsidR="00DA6D68"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before 12</w:t>
            </w:r>
            <w:r w:rsidR="00AB3DDF"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:00pm</w:t>
            </w:r>
          </w:p>
          <w:p w:rsidR="008224E9" w:rsidRPr="002E20B8" w:rsidRDefault="008224E9" w:rsidP="00DF1AFF">
            <w:pPr>
              <w:spacing w:before="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Portfolio</w:t>
            </w:r>
            <w:r w:rsidR="0021715C"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Part 2</w:t>
            </w:r>
            <w:r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: </w:t>
            </w:r>
            <w:r w:rsidR="00123321"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Week</w:t>
            </w:r>
            <w:r w:rsidR="00BD6CE6"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12</w:t>
            </w:r>
            <w:r w:rsidR="00123321"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–</w:t>
            </w:r>
            <w:r w:rsidR="003A635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1</w:t>
            </w:r>
            <w:r w:rsidR="00E33872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9</w:t>
            </w:r>
            <w:r w:rsidR="003A635A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August 2016 </w:t>
            </w:r>
            <w:r w:rsidR="00DF4E6E"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before 12</w:t>
            </w:r>
            <w:r w:rsidR="00AB3DDF"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:</w:t>
            </w:r>
            <w:r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00pm</w:t>
            </w:r>
          </w:p>
          <w:p w:rsidR="00A63413" w:rsidRPr="002E20B8" w:rsidRDefault="0077473F" w:rsidP="00DF1AFF">
            <w:pPr>
              <w:spacing w:before="40" w:after="12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Late submission will be capped to 50% (unless a concrete </w:t>
            </w:r>
            <w:r w:rsidR="006D628A" w:rsidRPr="002E20B8">
              <w:rPr>
                <w:rFonts w:ascii="Arial" w:hAnsi="Arial" w:cs="Arial"/>
                <w:sz w:val="20"/>
                <w:szCs w:val="20"/>
              </w:rPr>
              <w:t>re</w:t>
            </w:r>
            <w:r w:rsidRPr="002E20B8">
              <w:rPr>
                <w:rFonts w:ascii="Arial" w:hAnsi="Arial" w:cs="Arial"/>
                <w:sz w:val="20"/>
                <w:szCs w:val="20"/>
              </w:rPr>
              <w:t>ason is provided).</w:t>
            </w:r>
          </w:p>
        </w:tc>
      </w:tr>
      <w:tr w:rsidR="00713190" w:rsidRPr="002E20B8">
        <w:tc>
          <w:tcPr>
            <w:tcW w:w="1728" w:type="dxa"/>
          </w:tcPr>
          <w:p w:rsidR="00713190" w:rsidRPr="002E20B8" w:rsidRDefault="00713190" w:rsidP="000807CF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Team Organization</w:t>
            </w:r>
          </w:p>
        </w:tc>
        <w:tc>
          <w:tcPr>
            <w:tcW w:w="7470" w:type="dxa"/>
          </w:tcPr>
          <w:p w:rsidR="00713190" w:rsidRPr="002E20B8" w:rsidRDefault="00713190" w:rsidP="00713190">
            <w:pPr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</w:rPr>
              <w:t xml:space="preserve">This is a group assignment. Students are to work in teams of </w:t>
            </w:r>
            <w:r w:rsidRPr="002E20B8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4 members</w:t>
            </w:r>
            <w:r w:rsidRPr="002E20B8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BF1B45" w:rsidRPr="002E20B8" w:rsidRDefault="00713190" w:rsidP="00BF1B45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If the number of students in the tutorial group is not a multiple of 4, </w:t>
            </w:r>
            <w:r w:rsidR="0050779F" w:rsidRPr="002E20B8">
              <w:rPr>
                <w:rFonts w:ascii="Arial" w:hAnsi="Arial" w:cs="Arial"/>
                <w:sz w:val="20"/>
                <w:szCs w:val="20"/>
              </w:rPr>
              <w:t xml:space="preserve">then the tutor </w:t>
            </w:r>
            <w:r w:rsidR="00BF1B45" w:rsidRPr="002E20B8">
              <w:rPr>
                <w:rFonts w:ascii="Arial" w:hAnsi="Arial" w:cs="Arial"/>
                <w:sz w:val="20"/>
                <w:szCs w:val="20"/>
              </w:rPr>
              <w:t xml:space="preserve">should </w:t>
            </w:r>
            <w:r w:rsidR="0050779F" w:rsidRPr="002E20B8">
              <w:rPr>
                <w:rFonts w:ascii="Arial" w:hAnsi="Arial" w:cs="Arial"/>
                <w:sz w:val="20"/>
                <w:szCs w:val="20"/>
              </w:rPr>
              <w:t xml:space="preserve">make </w:t>
            </w:r>
            <w:r w:rsidR="00BF1B45" w:rsidRPr="002E20B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0779F" w:rsidRPr="002E20B8">
              <w:rPr>
                <w:rFonts w:ascii="Arial" w:hAnsi="Arial" w:cs="Arial"/>
                <w:sz w:val="20"/>
                <w:szCs w:val="20"/>
              </w:rPr>
              <w:t xml:space="preserve">decision for the </w:t>
            </w:r>
            <w:r w:rsidR="00BF1B45" w:rsidRPr="002E20B8">
              <w:rPr>
                <w:rFonts w:ascii="Arial" w:hAnsi="Arial" w:cs="Arial"/>
                <w:sz w:val="20"/>
                <w:szCs w:val="20"/>
              </w:rPr>
              <w:t xml:space="preserve">grouping. </w:t>
            </w:r>
          </w:p>
          <w:p w:rsidR="00BF1B45" w:rsidRPr="002E20B8" w:rsidRDefault="00713190" w:rsidP="00BF1B45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Even though this is a team assignment, </w:t>
            </w:r>
            <w:r w:rsidR="00BF1B45" w:rsidRPr="002E20B8">
              <w:rPr>
                <w:rFonts w:ascii="Arial" w:hAnsi="Arial" w:cs="Arial"/>
                <w:sz w:val="20"/>
                <w:szCs w:val="20"/>
              </w:rPr>
              <w:t>each team member should participate in preparing every deliverable required in the assignment and the marks will be given base on each individual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contribution.</w:t>
            </w:r>
          </w:p>
        </w:tc>
      </w:tr>
      <w:tr w:rsidR="005F5FA8" w:rsidRPr="002E20B8">
        <w:tc>
          <w:tcPr>
            <w:tcW w:w="1728" w:type="dxa"/>
          </w:tcPr>
          <w:p w:rsidR="005F5FA8" w:rsidRPr="002E20B8" w:rsidRDefault="004C164F" w:rsidP="000807CF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Detail Question</w:t>
            </w:r>
          </w:p>
        </w:tc>
        <w:tc>
          <w:tcPr>
            <w:tcW w:w="7470" w:type="dxa"/>
          </w:tcPr>
          <w:p w:rsidR="00053A60" w:rsidRDefault="00053A60" w:rsidP="005974C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  <w:p w:rsidR="00402CFA" w:rsidRPr="00402CFA" w:rsidRDefault="00402CFA" w:rsidP="005974C6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Source: </w:t>
            </w:r>
            <w:r w:rsidRPr="00402CFA">
              <w:rPr>
                <w:rFonts w:ascii="Arial" w:hAnsi="Arial" w:cs="Arial"/>
                <w:b/>
                <w:sz w:val="16"/>
                <w:szCs w:val="16"/>
              </w:rPr>
              <w:t>http://www.ezcab.com.my/</w:t>
            </w:r>
          </w:p>
          <w:p w:rsidR="007F3EF0" w:rsidRDefault="00F23C1A" w:rsidP="005974C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</w:rPr>
              <w:t>Company and Project Background</w:t>
            </w:r>
          </w:p>
          <w:p w:rsidR="003262E8" w:rsidRPr="003262E8" w:rsidRDefault="003262E8" w:rsidP="005974C6">
            <w:pPr>
              <w:jc w:val="both"/>
              <w:rPr>
                <w:rFonts w:ascii="Arial" w:hAnsi="Arial" w:cs="Arial"/>
                <w:b/>
                <w:sz w:val="10"/>
                <w:szCs w:val="10"/>
              </w:rPr>
            </w:pPr>
          </w:p>
          <w:p w:rsidR="00402CFA" w:rsidRDefault="00402CFA" w:rsidP="00A57C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02CFA">
              <w:rPr>
                <w:rFonts w:ascii="Arial" w:hAnsi="Arial" w:cs="Arial"/>
                <w:sz w:val="20"/>
                <w:szCs w:val="20"/>
              </w:rPr>
              <w:t xml:space="preserve">EzCab Sdn Bhd </w:t>
            </w:r>
            <w:r>
              <w:rPr>
                <w:rFonts w:ascii="Arial" w:hAnsi="Arial" w:cs="Arial"/>
                <w:sz w:val="20"/>
                <w:szCs w:val="20"/>
              </w:rPr>
              <w:t xml:space="preserve">currently </w:t>
            </w:r>
            <w:r w:rsidRPr="00402CFA">
              <w:rPr>
                <w:rFonts w:ascii="Arial" w:hAnsi="Arial" w:cs="Arial"/>
                <w:sz w:val="20"/>
                <w:szCs w:val="20"/>
              </w:rPr>
              <w:t xml:space="preserve">works in partnership with </w:t>
            </w:r>
            <w:r w:rsidR="00AF42BB">
              <w:rPr>
                <w:rFonts w:ascii="Arial" w:hAnsi="Arial" w:cs="Arial"/>
                <w:sz w:val="20"/>
                <w:szCs w:val="20"/>
              </w:rPr>
              <w:t xml:space="preserve">a few of </w:t>
            </w:r>
            <w:r w:rsidRPr="00402CFA">
              <w:rPr>
                <w:rFonts w:ascii="Arial" w:hAnsi="Arial" w:cs="Arial"/>
                <w:sz w:val="20"/>
                <w:szCs w:val="20"/>
              </w:rPr>
              <w:t xml:space="preserve">Taxi Company to provide </w:t>
            </w:r>
            <w:r w:rsidR="00761103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4F1E4B">
              <w:rPr>
                <w:rFonts w:ascii="Arial" w:hAnsi="Arial" w:cs="Arial"/>
                <w:sz w:val="20"/>
                <w:szCs w:val="20"/>
              </w:rPr>
              <w:t xml:space="preserve">reliable public transport in </w:t>
            </w:r>
            <w:r w:rsidR="00E33872">
              <w:rPr>
                <w:rFonts w:ascii="Arial" w:hAnsi="Arial" w:cs="Arial"/>
                <w:sz w:val="20"/>
                <w:szCs w:val="20"/>
              </w:rPr>
              <w:t>K</w:t>
            </w:r>
            <w:r w:rsidR="004F1E4B">
              <w:rPr>
                <w:rFonts w:ascii="Arial" w:hAnsi="Arial" w:cs="Arial"/>
                <w:sz w:val="20"/>
                <w:szCs w:val="20"/>
              </w:rPr>
              <w:t xml:space="preserve">lang </w:t>
            </w:r>
            <w:r w:rsidR="00E33872">
              <w:rPr>
                <w:rFonts w:ascii="Arial" w:hAnsi="Arial" w:cs="Arial"/>
                <w:sz w:val="20"/>
                <w:szCs w:val="20"/>
              </w:rPr>
              <w:t>V</w:t>
            </w:r>
            <w:r w:rsidR="004F1E4B">
              <w:rPr>
                <w:rFonts w:ascii="Arial" w:hAnsi="Arial" w:cs="Arial"/>
                <w:sz w:val="20"/>
                <w:szCs w:val="20"/>
              </w:rPr>
              <w:t xml:space="preserve">alley </w:t>
            </w:r>
            <w:r w:rsidR="003A635A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E33872">
              <w:rPr>
                <w:rFonts w:ascii="Arial" w:hAnsi="Arial" w:cs="Arial"/>
                <w:sz w:val="20"/>
                <w:szCs w:val="20"/>
              </w:rPr>
              <w:t>K</w:t>
            </w:r>
            <w:r w:rsidR="003A635A">
              <w:rPr>
                <w:rFonts w:ascii="Arial" w:hAnsi="Arial" w:cs="Arial"/>
                <w:sz w:val="20"/>
                <w:szCs w:val="20"/>
              </w:rPr>
              <w:t xml:space="preserve">uala </w:t>
            </w:r>
            <w:r w:rsidR="00E33872">
              <w:rPr>
                <w:rFonts w:ascii="Arial" w:hAnsi="Arial" w:cs="Arial"/>
                <w:sz w:val="20"/>
                <w:szCs w:val="20"/>
              </w:rPr>
              <w:t>L</w:t>
            </w:r>
            <w:r w:rsidR="003A635A">
              <w:rPr>
                <w:rFonts w:ascii="Arial" w:hAnsi="Arial" w:cs="Arial"/>
                <w:sz w:val="20"/>
                <w:szCs w:val="20"/>
              </w:rPr>
              <w:t xml:space="preserve">umpur </w:t>
            </w:r>
            <w:r w:rsidR="004F1E4B">
              <w:rPr>
                <w:rFonts w:ascii="Arial" w:hAnsi="Arial" w:cs="Arial"/>
                <w:sz w:val="20"/>
                <w:szCs w:val="20"/>
              </w:rPr>
              <w:t>area.</w:t>
            </w:r>
          </w:p>
          <w:p w:rsidR="00E33872" w:rsidRDefault="00E33872" w:rsidP="00A57C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C4D06" w:rsidRPr="002E20B8" w:rsidRDefault="003D0C69" w:rsidP="00A57C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Currently, </w:t>
            </w:r>
            <w:r w:rsidR="00FC4D06" w:rsidRPr="002E20B8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33872">
              <w:rPr>
                <w:rFonts w:ascii="Arial" w:hAnsi="Arial" w:cs="Arial"/>
                <w:sz w:val="20"/>
                <w:szCs w:val="20"/>
              </w:rPr>
              <w:t>daily activitie</w:t>
            </w:r>
            <w:r w:rsidR="00FC4D06" w:rsidRPr="002E20B8"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E33872">
              <w:rPr>
                <w:rFonts w:ascii="Arial" w:hAnsi="Arial" w:cs="Arial"/>
                <w:sz w:val="20"/>
                <w:szCs w:val="20"/>
              </w:rPr>
              <w:t>of</w:t>
            </w:r>
            <w:r w:rsidR="00FC4D06" w:rsidRPr="002E20B8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E33872" w:rsidRPr="00402CFA">
              <w:rPr>
                <w:rFonts w:ascii="Arial" w:hAnsi="Arial" w:cs="Arial"/>
                <w:sz w:val="20"/>
                <w:szCs w:val="20"/>
              </w:rPr>
              <w:t>EzCab Sdn Bhd</w:t>
            </w:r>
            <w:r w:rsidR="00E33872">
              <w:rPr>
                <w:rFonts w:ascii="Arial" w:hAnsi="Arial" w:cs="Arial"/>
                <w:sz w:val="20"/>
                <w:szCs w:val="20"/>
              </w:rPr>
              <w:t>areusing manual transactions such as manual recording and phone calling</w:t>
            </w:r>
            <w:r w:rsidRPr="002E20B8">
              <w:rPr>
                <w:rFonts w:ascii="Arial" w:hAnsi="Arial" w:cs="Arial"/>
                <w:sz w:val="20"/>
                <w:szCs w:val="20"/>
              </w:rPr>
              <w:t>. The procedures are</w:t>
            </w:r>
            <w:r w:rsidR="008F00D4" w:rsidRPr="002E20B8">
              <w:rPr>
                <w:rFonts w:ascii="Arial" w:hAnsi="Arial" w:cs="Arial"/>
                <w:sz w:val="20"/>
                <w:szCs w:val="20"/>
              </w:rPr>
              <w:t xml:space="preserve"> not comprehensive and usually are departmentalized and not integrated.</w:t>
            </w:r>
          </w:p>
          <w:p w:rsidR="003D0C69" w:rsidRPr="002E20B8" w:rsidRDefault="003D0C69" w:rsidP="00A57C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D0C69" w:rsidRDefault="003D0C69" w:rsidP="00A57CE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Therefore, the top ma</w:t>
            </w:r>
            <w:r w:rsidR="00D867B6">
              <w:rPr>
                <w:rFonts w:ascii="Arial" w:hAnsi="Arial" w:cs="Arial"/>
                <w:sz w:val="20"/>
                <w:szCs w:val="20"/>
              </w:rPr>
              <w:t xml:space="preserve">nagement has decided to develop an </w:t>
            </w:r>
            <w:r w:rsidR="00E33872">
              <w:rPr>
                <w:rFonts w:ascii="Arial" w:hAnsi="Arial" w:cs="Arial"/>
                <w:sz w:val="20"/>
                <w:szCs w:val="20"/>
              </w:rPr>
              <w:t>O</w:t>
            </w:r>
            <w:r w:rsidR="00D867B6">
              <w:rPr>
                <w:rFonts w:ascii="Arial" w:hAnsi="Arial" w:cs="Arial"/>
                <w:sz w:val="20"/>
                <w:szCs w:val="20"/>
              </w:rPr>
              <w:t xml:space="preserve">nline </w:t>
            </w:r>
            <w:r w:rsidR="00E33872">
              <w:rPr>
                <w:rFonts w:ascii="Arial" w:hAnsi="Arial" w:cs="Arial"/>
                <w:sz w:val="20"/>
                <w:szCs w:val="20"/>
              </w:rPr>
              <w:t>T</w:t>
            </w:r>
            <w:r w:rsidR="00D867B6">
              <w:rPr>
                <w:rFonts w:ascii="Arial" w:hAnsi="Arial" w:cs="Arial"/>
                <w:sz w:val="20"/>
                <w:szCs w:val="20"/>
              </w:rPr>
              <w:t>axi</w:t>
            </w:r>
            <w:r w:rsidR="00E33872">
              <w:rPr>
                <w:rFonts w:ascii="Arial" w:hAnsi="Arial" w:cs="Arial"/>
                <w:sz w:val="20"/>
                <w:szCs w:val="20"/>
              </w:rPr>
              <w:t>Management S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ystem </w:t>
            </w:r>
            <w:r w:rsidR="004C1D14" w:rsidRPr="002E20B8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solve the problems that currently faced. </w:t>
            </w:r>
            <w:r w:rsidR="00402CFA" w:rsidRPr="00402CFA">
              <w:rPr>
                <w:rFonts w:ascii="Arial" w:hAnsi="Arial" w:cs="Arial"/>
                <w:sz w:val="20"/>
                <w:szCs w:val="20"/>
              </w:rPr>
              <w:t xml:space="preserve">EzCab </w:t>
            </w:r>
            <w:r w:rsidR="00D867B6">
              <w:rPr>
                <w:rFonts w:ascii="Arial" w:hAnsi="Arial" w:cs="Arial"/>
                <w:sz w:val="20"/>
                <w:szCs w:val="20"/>
              </w:rPr>
              <w:t xml:space="preserve">provides a </w:t>
            </w:r>
            <w:r w:rsidR="00402CFA" w:rsidRPr="00402CFA">
              <w:rPr>
                <w:rFonts w:ascii="Arial" w:hAnsi="Arial" w:cs="Arial"/>
                <w:sz w:val="20"/>
                <w:szCs w:val="20"/>
              </w:rPr>
              <w:t>free taxi-booking app for smartphone user</w:t>
            </w:r>
            <w:r w:rsidR="00E33872">
              <w:rPr>
                <w:rFonts w:ascii="Arial" w:hAnsi="Arial" w:cs="Arial"/>
                <w:sz w:val="20"/>
                <w:szCs w:val="20"/>
              </w:rPr>
              <w:t>s</w:t>
            </w:r>
            <w:r w:rsidR="00402CFA" w:rsidRPr="00402CFA">
              <w:rPr>
                <w:rFonts w:ascii="Arial" w:hAnsi="Arial" w:cs="Arial"/>
                <w:sz w:val="20"/>
                <w:szCs w:val="20"/>
              </w:rPr>
              <w:t xml:space="preserve"> that allow </w:t>
            </w:r>
            <w:r w:rsidR="00D867B6">
              <w:rPr>
                <w:rFonts w:ascii="Arial" w:hAnsi="Arial" w:cs="Arial"/>
                <w:sz w:val="20"/>
                <w:szCs w:val="20"/>
              </w:rPr>
              <w:t xml:space="preserve">users </w:t>
            </w:r>
            <w:r w:rsidR="00402CFA" w:rsidRPr="00402CFA">
              <w:rPr>
                <w:rFonts w:ascii="Arial" w:hAnsi="Arial" w:cs="Arial"/>
                <w:sz w:val="20"/>
                <w:szCs w:val="20"/>
              </w:rPr>
              <w:t xml:space="preserve">to book taxi </w:t>
            </w:r>
            <w:r w:rsidR="00761103">
              <w:rPr>
                <w:rFonts w:ascii="Arial" w:hAnsi="Arial" w:cs="Arial"/>
                <w:sz w:val="20"/>
                <w:szCs w:val="20"/>
              </w:rPr>
              <w:t xml:space="preserve">at </w:t>
            </w:r>
            <w:r w:rsidR="00402CFA" w:rsidRPr="00402CFA">
              <w:rPr>
                <w:rFonts w:ascii="Arial" w:hAnsi="Arial" w:cs="Arial"/>
                <w:sz w:val="20"/>
                <w:szCs w:val="20"/>
              </w:rPr>
              <w:t>anywhere anytime</w:t>
            </w:r>
            <w:r w:rsidR="00D867B6">
              <w:rPr>
                <w:rFonts w:ascii="Arial" w:hAnsi="Arial" w:cs="Arial"/>
                <w:sz w:val="20"/>
                <w:szCs w:val="20"/>
              </w:rPr>
              <w:t xml:space="preserve"> (24x7)</w:t>
            </w:r>
            <w:r w:rsidR="00402CFA" w:rsidRPr="00402CFA">
              <w:rPr>
                <w:rFonts w:ascii="Arial" w:hAnsi="Arial" w:cs="Arial"/>
                <w:sz w:val="20"/>
                <w:szCs w:val="20"/>
              </w:rPr>
              <w:t xml:space="preserve">. With just a few clicks, </w:t>
            </w:r>
            <w:r w:rsidR="00761103">
              <w:rPr>
                <w:rFonts w:ascii="Arial" w:hAnsi="Arial" w:cs="Arial"/>
                <w:sz w:val="20"/>
                <w:szCs w:val="20"/>
              </w:rPr>
              <w:t>user</w:t>
            </w:r>
            <w:r w:rsidR="00E33872">
              <w:rPr>
                <w:rFonts w:ascii="Arial" w:hAnsi="Arial" w:cs="Arial"/>
                <w:sz w:val="20"/>
                <w:szCs w:val="20"/>
              </w:rPr>
              <w:t>s</w:t>
            </w:r>
            <w:r w:rsidR="00402CFA" w:rsidRPr="00402CFA">
              <w:rPr>
                <w:rFonts w:ascii="Arial" w:hAnsi="Arial" w:cs="Arial"/>
                <w:sz w:val="20"/>
                <w:szCs w:val="20"/>
              </w:rPr>
              <w:t xml:space="preserve">can save the hassle of calling up hotlines and make </w:t>
            </w:r>
            <w:r w:rsidR="00761103">
              <w:rPr>
                <w:rFonts w:ascii="Arial" w:hAnsi="Arial" w:cs="Arial"/>
                <w:sz w:val="20"/>
                <w:szCs w:val="20"/>
              </w:rPr>
              <w:t>a safe journey and reliable service</w:t>
            </w:r>
            <w:r w:rsidR="00E33872">
              <w:rPr>
                <w:rFonts w:ascii="Arial" w:hAnsi="Arial" w:cs="Arial"/>
                <w:sz w:val="20"/>
                <w:szCs w:val="20"/>
              </w:rPr>
              <w:t>s</w:t>
            </w:r>
            <w:r w:rsidR="00402CFA" w:rsidRPr="00402CF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A74EA" w:rsidRPr="002E20B8" w:rsidRDefault="00AA74EA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0460" w:rsidRPr="002E20B8" w:rsidRDefault="002A0460" w:rsidP="002A04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Your team has been commis</w:t>
            </w:r>
            <w:r w:rsidR="006D628A" w:rsidRPr="002E20B8">
              <w:rPr>
                <w:rFonts w:ascii="Arial" w:hAnsi="Arial" w:cs="Arial"/>
                <w:sz w:val="20"/>
                <w:szCs w:val="20"/>
              </w:rPr>
              <w:t>sioned to develop a</w:t>
            </w:r>
            <w:r w:rsidR="00FC5B7B" w:rsidRPr="002E20B8">
              <w:rPr>
                <w:rFonts w:ascii="Arial" w:hAnsi="Arial" w:cs="Arial"/>
                <w:sz w:val="20"/>
                <w:szCs w:val="20"/>
              </w:rPr>
              <w:t>n</w:t>
            </w:r>
            <w:r w:rsidR="00D867B6">
              <w:rPr>
                <w:rFonts w:ascii="Arial" w:hAnsi="Arial" w:cs="Arial"/>
                <w:sz w:val="20"/>
                <w:szCs w:val="20"/>
              </w:rPr>
              <w:t xml:space="preserve">online </w:t>
            </w:r>
            <w:r w:rsidR="00D867B6" w:rsidRPr="00D867B6">
              <w:rPr>
                <w:rFonts w:ascii="Arial" w:hAnsi="Arial" w:cs="Arial"/>
                <w:b/>
                <w:sz w:val="20"/>
                <w:szCs w:val="20"/>
              </w:rPr>
              <w:t>Taxi</w:t>
            </w:r>
            <w:r w:rsidR="00FC5B7B" w:rsidRPr="002E20B8">
              <w:rPr>
                <w:rFonts w:ascii="Arial" w:hAnsi="Arial" w:cs="Arial"/>
                <w:b/>
                <w:sz w:val="20"/>
                <w:szCs w:val="20"/>
              </w:rPr>
              <w:t xml:space="preserve"> Management System</w:t>
            </w:r>
            <w:r w:rsidR="00D867B6">
              <w:rPr>
                <w:rFonts w:ascii="Arial" w:hAnsi="Arial" w:cs="Arial"/>
                <w:b/>
                <w:sz w:val="20"/>
                <w:szCs w:val="20"/>
              </w:rPr>
              <w:t xml:space="preserve"> (T</w:t>
            </w:r>
            <w:r w:rsidR="003D0C69" w:rsidRPr="002E20B8">
              <w:rPr>
                <w:rFonts w:ascii="Arial" w:hAnsi="Arial" w:cs="Arial"/>
                <w:b/>
                <w:sz w:val="20"/>
                <w:szCs w:val="20"/>
              </w:rPr>
              <w:t>MS)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7200C8" w:rsidRPr="00402CFA">
              <w:rPr>
                <w:rFonts w:ascii="Arial" w:hAnsi="Arial" w:cs="Arial"/>
                <w:sz w:val="20"/>
                <w:szCs w:val="20"/>
              </w:rPr>
              <w:t>EzCab Sdn Bhd</w:t>
            </w:r>
            <w:r w:rsidRPr="002E20B8">
              <w:rPr>
                <w:rFonts w:ascii="Arial" w:hAnsi="Arial" w:cs="Arial"/>
                <w:sz w:val="20"/>
                <w:szCs w:val="20"/>
              </w:rPr>
              <w:t>.As a project manager, you plan t</w:t>
            </w:r>
            <w:r w:rsidR="00995E0A" w:rsidRPr="002E20B8">
              <w:rPr>
                <w:rFonts w:ascii="Arial" w:hAnsi="Arial" w:cs="Arial"/>
                <w:sz w:val="20"/>
                <w:szCs w:val="20"/>
              </w:rPr>
              <w:t>o propose the following modules:</w:t>
            </w:r>
          </w:p>
          <w:p w:rsidR="00F23C1A" w:rsidRDefault="00F23C1A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8621D" w:rsidRDefault="00D8621D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8621D" w:rsidRDefault="00D8621D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8621D" w:rsidRDefault="00D8621D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8621D" w:rsidRPr="002E20B8" w:rsidRDefault="00D8621D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01AA6" w:rsidRPr="002E20B8" w:rsidRDefault="005B0114" w:rsidP="005F0689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Driver</w:t>
            </w:r>
            <w:r w:rsidR="00B01AA6" w:rsidRPr="002E20B8">
              <w:rPr>
                <w:rFonts w:ascii="Arial" w:hAnsi="Arial" w:cs="Arial"/>
                <w:b/>
                <w:sz w:val="20"/>
                <w:szCs w:val="20"/>
              </w:rPr>
              <w:t xml:space="preserve"> Maintenance Module</w:t>
            </w:r>
          </w:p>
          <w:p w:rsidR="00D8621D" w:rsidRDefault="00037F73" w:rsidP="0085172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This module </w:t>
            </w:r>
            <w:r w:rsidR="00523E19" w:rsidRPr="002E20B8">
              <w:rPr>
                <w:rFonts w:ascii="Arial" w:hAnsi="Arial" w:cs="Arial"/>
                <w:sz w:val="20"/>
                <w:szCs w:val="20"/>
              </w:rPr>
              <w:t>enables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4C1D14" w:rsidRPr="002E20B8">
              <w:rPr>
                <w:rFonts w:ascii="Arial" w:hAnsi="Arial" w:cs="Arial"/>
                <w:sz w:val="20"/>
                <w:szCs w:val="20"/>
              </w:rPr>
              <w:t>HR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manager to </w:t>
            </w:r>
            <w:r w:rsidR="00D8621D">
              <w:rPr>
                <w:rFonts w:ascii="Arial" w:hAnsi="Arial" w:cs="Arial"/>
                <w:sz w:val="20"/>
                <w:szCs w:val="20"/>
              </w:rPr>
              <w:t xml:space="preserve">maintain </w:t>
            </w:r>
            <w:r w:rsidR="00D77D6B">
              <w:rPr>
                <w:rFonts w:ascii="Arial" w:hAnsi="Arial" w:cs="Arial"/>
                <w:sz w:val="20"/>
                <w:szCs w:val="20"/>
              </w:rPr>
              <w:t>driver</w:t>
            </w:r>
            <w:r w:rsidR="00E33872">
              <w:rPr>
                <w:rFonts w:ascii="Arial" w:hAnsi="Arial" w:cs="Arial"/>
                <w:sz w:val="20"/>
                <w:szCs w:val="20"/>
              </w:rPr>
              <w:t>s’</w:t>
            </w:r>
            <w:r w:rsidR="00D8621D">
              <w:rPr>
                <w:rFonts w:ascii="Arial" w:hAnsi="Arial" w:cs="Arial"/>
                <w:sz w:val="20"/>
                <w:szCs w:val="20"/>
              </w:rPr>
              <w:t xml:space="preserve"> records by adding, updating and searching </w:t>
            </w:r>
            <w:r w:rsidR="00D77D6B">
              <w:rPr>
                <w:rFonts w:ascii="Arial" w:hAnsi="Arial" w:cs="Arial"/>
                <w:sz w:val="20"/>
                <w:szCs w:val="20"/>
              </w:rPr>
              <w:t>information</w:t>
            </w:r>
            <w:r w:rsidR="008449E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37F73" w:rsidRPr="002E20B8" w:rsidRDefault="008449E2" w:rsidP="0085172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drivers</w:t>
            </w:r>
            <w:r w:rsidR="00E71ADA">
              <w:rPr>
                <w:rFonts w:ascii="Arial" w:hAnsi="Arial" w:cs="Arial"/>
                <w:sz w:val="20"/>
                <w:szCs w:val="20"/>
              </w:rPr>
              <w:t>’</w:t>
            </w:r>
            <w:r>
              <w:rPr>
                <w:rFonts w:ascii="Arial" w:hAnsi="Arial" w:cs="Arial"/>
                <w:sz w:val="20"/>
                <w:szCs w:val="20"/>
              </w:rPr>
              <w:t xml:space="preserve"> info</w:t>
            </w:r>
            <w:r w:rsidR="00E33872">
              <w:rPr>
                <w:rFonts w:ascii="Arial" w:hAnsi="Arial" w:cs="Arial"/>
                <w:sz w:val="20"/>
                <w:szCs w:val="20"/>
              </w:rPr>
              <w:t xml:space="preserve">rmationshould </w:t>
            </w:r>
            <w:r w:rsidR="00E71ADA">
              <w:rPr>
                <w:rFonts w:ascii="Arial" w:hAnsi="Arial" w:cs="Arial"/>
                <w:sz w:val="20"/>
                <w:szCs w:val="20"/>
              </w:rPr>
              <w:t>include</w:t>
            </w:r>
            <w:r w:rsidR="005B0114">
              <w:rPr>
                <w:rFonts w:ascii="Arial" w:hAnsi="Arial" w:cs="Arial"/>
                <w:sz w:val="20"/>
                <w:szCs w:val="20"/>
              </w:rPr>
              <w:t xml:space="preserve">driver </w:t>
            </w:r>
            <w:r w:rsidR="00037F73" w:rsidRPr="002E20B8">
              <w:rPr>
                <w:rFonts w:ascii="Arial" w:hAnsi="Arial" w:cs="Arial"/>
                <w:sz w:val="20"/>
                <w:szCs w:val="20"/>
              </w:rPr>
              <w:t xml:space="preserve">ID, name, identity card number, </w:t>
            </w:r>
            <w:r>
              <w:rPr>
                <w:rFonts w:ascii="Arial" w:hAnsi="Arial" w:cs="Arial"/>
                <w:sz w:val="20"/>
                <w:szCs w:val="20"/>
              </w:rPr>
              <w:t>Taxi Company</w:t>
            </w:r>
            <w:r w:rsidR="005B0114">
              <w:rPr>
                <w:rFonts w:ascii="Arial" w:hAnsi="Arial" w:cs="Arial"/>
                <w:sz w:val="20"/>
                <w:szCs w:val="20"/>
              </w:rPr>
              <w:t>, expired driving license</w:t>
            </w:r>
            <w:r>
              <w:rPr>
                <w:rFonts w:ascii="Arial" w:hAnsi="Arial" w:cs="Arial"/>
                <w:sz w:val="20"/>
                <w:szCs w:val="20"/>
              </w:rPr>
              <w:t xml:space="preserve">, contact number, </w:t>
            </w:r>
            <w:r w:rsidR="004C1D14" w:rsidRPr="002E20B8">
              <w:rPr>
                <w:rFonts w:ascii="Arial" w:hAnsi="Arial" w:cs="Arial"/>
                <w:sz w:val="20"/>
                <w:szCs w:val="20"/>
              </w:rPr>
              <w:t xml:space="preserve">and etc. </w:t>
            </w:r>
          </w:p>
          <w:p w:rsidR="00037F73" w:rsidRPr="002E20B8" w:rsidRDefault="00037F73" w:rsidP="00037F73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0460" w:rsidRPr="002E20B8" w:rsidRDefault="005B0114" w:rsidP="005F0689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592528" w:rsidRPr="002E20B8">
              <w:rPr>
                <w:rFonts w:ascii="Arial" w:hAnsi="Arial" w:cs="Arial"/>
                <w:b/>
                <w:sz w:val="20"/>
                <w:szCs w:val="20"/>
              </w:rPr>
              <w:t>egistration</w:t>
            </w:r>
            <w:r w:rsidR="00B01AA6" w:rsidRPr="002E20B8">
              <w:rPr>
                <w:rFonts w:ascii="Arial" w:hAnsi="Arial" w:cs="Arial"/>
                <w:b/>
                <w:sz w:val="20"/>
                <w:szCs w:val="20"/>
              </w:rPr>
              <w:t xml:space="preserve"> Module </w:t>
            </w:r>
          </w:p>
          <w:p w:rsidR="00037F73" w:rsidRDefault="005B0114" w:rsidP="0085172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the first time customer, registration is required</w:t>
            </w:r>
            <w:r w:rsidR="00D77D6B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71ADA">
              <w:rPr>
                <w:rFonts w:ascii="Arial" w:hAnsi="Arial" w:cs="Arial"/>
                <w:sz w:val="20"/>
                <w:szCs w:val="20"/>
              </w:rPr>
              <w:t>A c</w:t>
            </w:r>
            <w:r w:rsidR="00D77D6B">
              <w:rPr>
                <w:rFonts w:ascii="Arial" w:hAnsi="Arial" w:cs="Arial"/>
                <w:sz w:val="20"/>
                <w:szCs w:val="20"/>
              </w:rPr>
              <w:t xml:space="preserve">ustomer </w:t>
            </w:r>
            <w:r w:rsidR="00E71ADA">
              <w:rPr>
                <w:rFonts w:ascii="Arial" w:hAnsi="Arial" w:cs="Arial"/>
                <w:sz w:val="20"/>
                <w:szCs w:val="20"/>
              </w:rPr>
              <w:t>should</w:t>
            </w:r>
            <w:r w:rsidR="00D77D6B">
              <w:rPr>
                <w:rFonts w:ascii="Arial" w:hAnsi="Arial" w:cs="Arial"/>
                <w:sz w:val="20"/>
                <w:szCs w:val="20"/>
              </w:rPr>
              <w:t xml:space="preserve"> provide </w:t>
            </w:r>
            <w:r>
              <w:rPr>
                <w:rFonts w:ascii="Arial" w:hAnsi="Arial" w:cs="Arial"/>
                <w:sz w:val="20"/>
                <w:szCs w:val="20"/>
              </w:rPr>
              <w:t>his or her contact number</w:t>
            </w:r>
            <w:r w:rsidR="00D77D6B">
              <w:rPr>
                <w:rFonts w:ascii="Arial" w:hAnsi="Arial" w:cs="Arial"/>
                <w:sz w:val="20"/>
                <w:szCs w:val="20"/>
              </w:rPr>
              <w:t xml:space="preserve">, name, address either </w:t>
            </w:r>
            <w:r>
              <w:rPr>
                <w:rFonts w:ascii="Arial" w:hAnsi="Arial" w:cs="Arial"/>
                <w:sz w:val="20"/>
                <w:szCs w:val="20"/>
              </w:rPr>
              <w:t>using EzCab app or online registration.</w:t>
            </w:r>
            <w:r w:rsidR="00A70C41">
              <w:rPr>
                <w:rFonts w:ascii="Arial" w:hAnsi="Arial" w:cs="Arial"/>
                <w:sz w:val="20"/>
                <w:szCs w:val="20"/>
              </w:rPr>
              <w:t xml:space="preserve"> Account will be created with user login details such as </w:t>
            </w:r>
            <w:r w:rsidR="00E33872">
              <w:rPr>
                <w:rFonts w:ascii="Arial" w:hAnsi="Arial" w:cs="Arial"/>
                <w:sz w:val="20"/>
                <w:szCs w:val="20"/>
              </w:rPr>
              <w:t xml:space="preserve">username and </w:t>
            </w:r>
            <w:r w:rsidR="00A70C41">
              <w:rPr>
                <w:rFonts w:ascii="Arial" w:hAnsi="Arial" w:cs="Arial"/>
                <w:sz w:val="20"/>
                <w:szCs w:val="20"/>
              </w:rPr>
              <w:t>password.</w:t>
            </w:r>
          </w:p>
          <w:p w:rsidR="005B0114" w:rsidRDefault="00A70C41" w:rsidP="00851727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non-first time customer, he or she can login in to the EzCab app or website</w:t>
            </w:r>
            <w:r w:rsidR="00E71ADA">
              <w:rPr>
                <w:rFonts w:ascii="Arial" w:hAnsi="Arial" w:cs="Arial"/>
                <w:sz w:val="20"/>
                <w:szCs w:val="20"/>
              </w:rPr>
              <w:t xml:space="preserve"> to update his or her personal contact details</w:t>
            </w:r>
            <w:r w:rsidR="00890F00">
              <w:rPr>
                <w:rFonts w:ascii="Arial" w:hAnsi="Arial" w:cs="Arial"/>
                <w:sz w:val="20"/>
                <w:szCs w:val="20"/>
              </w:rPr>
              <w:t xml:space="preserve"> such as contact number, address,</w:t>
            </w:r>
            <w:r w:rsidR="00E71ADA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890F00">
              <w:rPr>
                <w:rFonts w:ascii="Arial" w:hAnsi="Arial" w:cs="Arial"/>
                <w:sz w:val="20"/>
                <w:szCs w:val="20"/>
              </w:rPr>
              <w:t>etc.</w:t>
            </w:r>
          </w:p>
          <w:p w:rsidR="00A70C41" w:rsidRPr="002E20B8" w:rsidRDefault="00A70C41" w:rsidP="00A70C41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0114" w:rsidRPr="006D628A" w:rsidRDefault="005B0114" w:rsidP="005B0114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Booking or Reser</w:t>
            </w:r>
            <w:r w:rsidRPr="006D628A">
              <w:rPr>
                <w:rFonts w:ascii="Arial" w:hAnsi="Arial" w:cs="Arial"/>
                <w:b/>
                <w:sz w:val="20"/>
                <w:szCs w:val="20"/>
              </w:rPr>
              <w:t>vation Module</w:t>
            </w:r>
          </w:p>
          <w:p w:rsidR="00851727" w:rsidRPr="00E71ADA" w:rsidRDefault="005B0114" w:rsidP="00E71ADA">
            <w:pPr>
              <w:pStyle w:val="NoSpacing"/>
              <w:numPr>
                <w:ilvl w:val="0"/>
                <w:numId w:val="2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E71ADA">
              <w:rPr>
                <w:rFonts w:ascii="Arial" w:hAnsi="Arial" w:cs="Arial"/>
                <w:sz w:val="20"/>
                <w:szCs w:val="20"/>
              </w:rPr>
              <w:t xml:space="preserve">This module allows </w:t>
            </w:r>
            <w:r w:rsidR="005F7774" w:rsidRPr="00E71ADA">
              <w:rPr>
                <w:rFonts w:ascii="Arial" w:hAnsi="Arial" w:cs="Arial"/>
                <w:sz w:val="20"/>
                <w:szCs w:val="20"/>
              </w:rPr>
              <w:t>customer</w:t>
            </w:r>
            <w:r w:rsidR="00E71ADA" w:rsidRPr="00E71ADA">
              <w:rPr>
                <w:rFonts w:ascii="Arial" w:hAnsi="Arial" w:cs="Arial"/>
                <w:sz w:val="20"/>
                <w:szCs w:val="20"/>
              </w:rPr>
              <w:t>s</w:t>
            </w:r>
            <w:r w:rsidRPr="00E71ADA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E71ADA" w:rsidRPr="00E71ADA">
              <w:rPr>
                <w:rFonts w:ascii="Arial" w:hAnsi="Arial" w:cs="Arial"/>
                <w:sz w:val="20"/>
                <w:szCs w:val="20"/>
              </w:rPr>
              <w:t>book taxiwith smartphone</w:t>
            </w:r>
            <w:r w:rsidR="00E71ADA">
              <w:rPr>
                <w:rFonts w:ascii="Arial" w:hAnsi="Arial" w:cs="Arial"/>
                <w:sz w:val="20"/>
                <w:szCs w:val="20"/>
              </w:rPr>
              <w:t>.C</w:t>
            </w:r>
            <w:r w:rsidR="00851727" w:rsidRPr="00E71ADA">
              <w:rPr>
                <w:rFonts w:ascii="Arial" w:hAnsi="Arial" w:cs="Arial"/>
                <w:sz w:val="20"/>
                <w:szCs w:val="20"/>
              </w:rPr>
              <w:t xml:space="preserve">ustomer </w:t>
            </w:r>
            <w:r w:rsidR="00F1244C" w:rsidRPr="00E71ADA">
              <w:rPr>
                <w:rFonts w:ascii="Arial" w:hAnsi="Arial" w:cs="Arial"/>
                <w:sz w:val="20"/>
                <w:szCs w:val="20"/>
              </w:rPr>
              <w:t>is required to</w:t>
            </w:r>
            <w:r w:rsidR="00E71ADA">
              <w:rPr>
                <w:rFonts w:ascii="Arial" w:hAnsi="Arial" w:cs="Arial"/>
                <w:sz w:val="20"/>
                <w:szCs w:val="20"/>
              </w:rPr>
              <w:t xml:space="preserve">make </w:t>
            </w:r>
            <w:r w:rsidR="00F1244C" w:rsidRPr="00E71ADA">
              <w:rPr>
                <w:rFonts w:ascii="Arial" w:hAnsi="Arial" w:cs="Arial"/>
                <w:sz w:val="20"/>
                <w:szCs w:val="20"/>
              </w:rPr>
              <w:t>book</w:t>
            </w:r>
            <w:r w:rsidR="00E71ADA">
              <w:rPr>
                <w:rFonts w:ascii="Arial" w:hAnsi="Arial" w:cs="Arial"/>
                <w:sz w:val="20"/>
                <w:szCs w:val="20"/>
              </w:rPr>
              <w:t>ing</w:t>
            </w:r>
            <w:r w:rsidR="00851727" w:rsidRPr="00E71ADA">
              <w:rPr>
                <w:rFonts w:ascii="Arial" w:hAnsi="Arial" w:cs="Arial"/>
                <w:sz w:val="20"/>
                <w:szCs w:val="20"/>
              </w:rPr>
              <w:t xml:space="preserve"> 2 hours in advance. During the booking process, </w:t>
            </w:r>
            <w:r w:rsidR="00E71ADA">
              <w:rPr>
                <w:rFonts w:ascii="Arial" w:hAnsi="Arial" w:cs="Arial"/>
                <w:sz w:val="20"/>
                <w:szCs w:val="20"/>
              </w:rPr>
              <w:t xml:space="preserve">customer </w:t>
            </w:r>
            <w:r w:rsidR="00851727" w:rsidRPr="00E71ADA">
              <w:rPr>
                <w:rFonts w:ascii="Arial" w:hAnsi="Arial" w:cs="Arial"/>
                <w:sz w:val="20"/>
                <w:szCs w:val="20"/>
              </w:rPr>
              <w:t>is required to provide the date, time, pick up address, destin</w:t>
            </w:r>
            <w:r w:rsidR="00E71ADA">
              <w:rPr>
                <w:rFonts w:ascii="Arial" w:hAnsi="Arial" w:cs="Arial"/>
                <w:sz w:val="20"/>
                <w:szCs w:val="20"/>
              </w:rPr>
              <w:t xml:space="preserve">ation, and etc. Then the system will display the available taxi for customer to make the selection.  </w:t>
            </w:r>
          </w:p>
          <w:p w:rsidR="004F1E4B" w:rsidRPr="00C83B65" w:rsidRDefault="00E71ADA" w:rsidP="00851727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 the booking transaction is </w:t>
            </w:r>
            <w:r w:rsidR="00CE1A2A">
              <w:rPr>
                <w:rFonts w:ascii="Arial" w:hAnsi="Arial" w:cs="Arial"/>
                <w:sz w:val="20"/>
                <w:szCs w:val="20"/>
              </w:rPr>
              <w:t>done</w:t>
            </w:r>
            <w:r w:rsidR="00F1244C" w:rsidRPr="00C83B65">
              <w:rPr>
                <w:rFonts w:ascii="Arial" w:hAnsi="Arial" w:cs="Arial"/>
                <w:sz w:val="20"/>
                <w:szCs w:val="20"/>
              </w:rPr>
              <w:t xml:space="preserve">, the </w:t>
            </w:r>
            <w:r>
              <w:rPr>
                <w:rFonts w:ascii="Arial" w:hAnsi="Arial" w:cs="Arial"/>
                <w:sz w:val="20"/>
                <w:szCs w:val="20"/>
              </w:rPr>
              <w:t xml:space="preserve">system will redirect the customer to payment form. The payment form will show the </w:t>
            </w:r>
            <w:r w:rsidR="00F1244C" w:rsidRPr="00C83B65">
              <w:rPr>
                <w:rFonts w:ascii="Arial" w:hAnsi="Arial" w:cs="Arial"/>
                <w:sz w:val="20"/>
                <w:szCs w:val="20"/>
              </w:rPr>
              <w:t>estimated charge</w:t>
            </w:r>
            <w:r>
              <w:rPr>
                <w:rFonts w:ascii="Arial" w:hAnsi="Arial" w:cs="Arial"/>
                <w:sz w:val="20"/>
                <w:szCs w:val="20"/>
              </w:rPr>
              <w:t xml:space="preserve">s, </w:t>
            </w:r>
            <w:r w:rsidR="00CE1A2A">
              <w:rPr>
                <w:rFonts w:ascii="Arial" w:hAnsi="Arial" w:cs="Arial"/>
                <w:sz w:val="20"/>
                <w:szCs w:val="20"/>
              </w:rPr>
              <w:t>and the customer is required to make payment to complete the booking process</w:t>
            </w:r>
            <w:r w:rsidR="00AF42BB" w:rsidRPr="00C83B65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A3248E" w:rsidRPr="005F7774" w:rsidRDefault="00C83B65" w:rsidP="009272F5">
            <w:pPr>
              <w:pStyle w:val="ListParagraph"/>
              <w:numPr>
                <w:ilvl w:val="0"/>
                <w:numId w:val="21"/>
              </w:numPr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can v</w:t>
            </w:r>
            <w:r w:rsidR="009272F5">
              <w:rPr>
                <w:rFonts w:ascii="Arial" w:hAnsi="Arial" w:cs="Arial"/>
                <w:sz w:val="20"/>
                <w:szCs w:val="20"/>
              </w:rPr>
              <w:t xml:space="preserve">iew </w:t>
            </w:r>
            <w:r>
              <w:rPr>
                <w:rFonts w:ascii="Arial" w:hAnsi="Arial" w:cs="Arial"/>
                <w:sz w:val="20"/>
                <w:szCs w:val="20"/>
              </w:rPr>
              <w:t xml:space="preserve">his or her past </w:t>
            </w:r>
            <w:r w:rsidR="009272F5">
              <w:rPr>
                <w:rFonts w:ascii="Arial" w:hAnsi="Arial" w:cs="Arial"/>
                <w:sz w:val="20"/>
                <w:szCs w:val="20"/>
              </w:rPr>
              <w:t xml:space="preserve">booking history, save </w:t>
            </w: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9272F5" w:rsidRPr="009272F5">
              <w:rPr>
                <w:rFonts w:ascii="Arial" w:hAnsi="Arial" w:cs="Arial"/>
                <w:sz w:val="20"/>
                <w:szCs w:val="20"/>
              </w:rPr>
              <w:t>favou</w:t>
            </w:r>
            <w:r>
              <w:rPr>
                <w:rFonts w:ascii="Arial" w:hAnsi="Arial" w:cs="Arial"/>
                <w:sz w:val="20"/>
                <w:szCs w:val="20"/>
              </w:rPr>
              <w:t xml:space="preserve">rite location </w:t>
            </w:r>
            <w:r w:rsidR="00CE1A2A">
              <w:rPr>
                <w:rFonts w:ascii="Arial" w:hAnsi="Arial" w:cs="Arial"/>
                <w:sz w:val="20"/>
                <w:szCs w:val="20"/>
              </w:rPr>
              <w:t>for</w:t>
            </w:r>
            <w:r w:rsidR="009272F5" w:rsidRPr="009272F5">
              <w:rPr>
                <w:rFonts w:ascii="Arial" w:hAnsi="Arial" w:cs="Arial"/>
                <w:sz w:val="20"/>
                <w:szCs w:val="20"/>
              </w:rPr>
              <w:t xml:space="preserve"> future </w:t>
            </w:r>
            <w:r w:rsidR="00CE1A2A">
              <w:rPr>
                <w:rFonts w:ascii="Arial" w:hAnsi="Arial" w:cs="Arial"/>
                <w:sz w:val="20"/>
                <w:szCs w:val="20"/>
              </w:rPr>
              <w:t>reference</w:t>
            </w:r>
            <w:r w:rsidR="009272F5">
              <w:rPr>
                <w:rFonts w:ascii="Arial" w:hAnsi="Arial" w:cs="Arial"/>
                <w:sz w:val="20"/>
                <w:szCs w:val="20"/>
              </w:rPr>
              <w:t>, etc.</w:t>
            </w:r>
          </w:p>
          <w:p w:rsidR="005F7774" w:rsidRPr="005F7774" w:rsidRDefault="005F7774" w:rsidP="005F7774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F00" w:rsidRDefault="00890F00" w:rsidP="00890F00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Notification </w:t>
            </w:r>
            <w:r w:rsidR="00FA55D1">
              <w:rPr>
                <w:rFonts w:ascii="Arial" w:hAnsi="Arial" w:cs="Arial"/>
                <w:b/>
                <w:sz w:val="20"/>
                <w:szCs w:val="20"/>
              </w:rPr>
              <w:t>by</w:t>
            </w:r>
            <w:r w:rsidR="00E22D1C">
              <w:rPr>
                <w:rFonts w:ascii="Arial" w:hAnsi="Arial" w:cs="Arial"/>
                <w:b/>
                <w:sz w:val="20"/>
                <w:szCs w:val="20"/>
              </w:rPr>
              <w:t>SMS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Module</w:t>
            </w:r>
          </w:p>
          <w:p w:rsidR="00890F00" w:rsidRPr="00B94819" w:rsidRDefault="00890F00" w:rsidP="00890F0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628A">
              <w:rPr>
                <w:rFonts w:ascii="Arial" w:hAnsi="Arial" w:cs="Arial"/>
                <w:sz w:val="20"/>
                <w:szCs w:val="20"/>
              </w:rPr>
              <w:t xml:space="preserve">This module </w:t>
            </w:r>
            <w:r w:rsidR="00CE1A2A">
              <w:rPr>
                <w:rFonts w:ascii="Arial" w:hAnsi="Arial" w:cs="Arial"/>
                <w:sz w:val="20"/>
                <w:szCs w:val="20"/>
              </w:rPr>
              <w:t xml:space="preserve">will </w:t>
            </w:r>
            <w:r>
              <w:rPr>
                <w:rFonts w:ascii="Arial" w:hAnsi="Arial" w:cs="Arial"/>
                <w:sz w:val="20"/>
                <w:szCs w:val="20"/>
              </w:rPr>
              <w:t>send</w:t>
            </w:r>
            <w:r w:rsidRPr="00B94819">
              <w:rPr>
                <w:rFonts w:ascii="Arial" w:hAnsi="Arial" w:cs="Arial"/>
                <w:sz w:val="20"/>
                <w:szCs w:val="20"/>
              </w:rPr>
              <w:t>notification to the customer</w:t>
            </w:r>
            <w:r>
              <w:rPr>
                <w:rFonts w:ascii="Arial" w:hAnsi="Arial" w:cs="Arial"/>
                <w:sz w:val="20"/>
                <w:szCs w:val="20"/>
              </w:rPr>
              <w:t xml:space="preserve"> smartphone</w:t>
            </w:r>
            <w:r w:rsidRPr="00B94819">
              <w:rPr>
                <w:rFonts w:ascii="Arial" w:hAnsi="Arial" w:cs="Arial"/>
                <w:sz w:val="20"/>
                <w:szCs w:val="20"/>
              </w:rPr>
              <w:t xml:space="preserve"> 15 minutes (by default) before the taxi arrives at the customer pick up address. </w:t>
            </w:r>
            <w:r w:rsidR="00CE1A2A">
              <w:rPr>
                <w:rFonts w:ascii="Arial" w:hAnsi="Arial" w:cs="Arial"/>
                <w:sz w:val="20"/>
                <w:szCs w:val="20"/>
              </w:rPr>
              <w:t xml:space="preserve">Besides, the system also able to send the latest promotions / package details to the customers. </w:t>
            </w:r>
          </w:p>
          <w:p w:rsidR="00CE1A2A" w:rsidRDefault="00CE1A2A" w:rsidP="00890F00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0F00" w:rsidRPr="006D628A" w:rsidRDefault="00890F00" w:rsidP="00890F00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Pick Up (route map) </w:t>
            </w:r>
            <w:r w:rsidRPr="006D628A"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  <w:p w:rsidR="00890F00" w:rsidRPr="0042133C" w:rsidRDefault="00890F00" w:rsidP="0042133C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628A">
              <w:rPr>
                <w:rFonts w:ascii="Arial" w:hAnsi="Arial" w:cs="Arial"/>
                <w:sz w:val="20"/>
                <w:szCs w:val="20"/>
              </w:rPr>
              <w:t>This module will keep track the departure/arrival time</w:t>
            </w:r>
            <w:r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897156">
              <w:rPr>
                <w:rFonts w:ascii="Arial" w:hAnsi="Arial" w:cs="Arial"/>
                <w:sz w:val="20"/>
                <w:szCs w:val="20"/>
              </w:rPr>
              <w:t xml:space="preserve">the driver for sending </w:t>
            </w:r>
            <w:r w:rsidR="009F35CE">
              <w:rPr>
                <w:rFonts w:ascii="Arial" w:hAnsi="Arial" w:cs="Arial"/>
                <w:sz w:val="20"/>
                <w:szCs w:val="20"/>
              </w:rPr>
              <w:t>the</w:t>
            </w:r>
            <w:r w:rsidR="00897156">
              <w:rPr>
                <w:rFonts w:ascii="Arial" w:hAnsi="Arial" w:cs="Arial"/>
                <w:sz w:val="20"/>
                <w:szCs w:val="20"/>
              </w:rPr>
              <w:t xml:space="preserve"> customer to the destination</w:t>
            </w:r>
            <w:r w:rsidRPr="006D628A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42133C">
              <w:rPr>
                <w:rFonts w:ascii="Arial" w:hAnsi="Arial" w:cs="Arial"/>
                <w:sz w:val="20"/>
                <w:szCs w:val="20"/>
              </w:rPr>
              <w:t>Driver is required to update the journey status when reached the destination.</w:t>
            </w:r>
          </w:p>
          <w:p w:rsidR="009F35CE" w:rsidRPr="00B94819" w:rsidRDefault="0042133C" w:rsidP="00890F0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Besides, the </w:t>
            </w:r>
            <w:r w:rsidR="009F35CE">
              <w:rPr>
                <w:rFonts w:ascii="Arial" w:hAnsi="Arial" w:cs="Arial"/>
                <w:sz w:val="20"/>
                <w:szCs w:val="20"/>
              </w:rPr>
              <w:t xml:space="preserve">route map will show the </w:t>
            </w:r>
            <w:r w:rsidR="00CE1A2A">
              <w:rPr>
                <w:rFonts w:ascii="Arial" w:hAnsi="Arial" w:cs="Arial"/>
                <w:sz w:val="20"/>
                <w:szCs w:val="20"/>
              </w:rPr>
              <w:t xml:space="preserve">latest </w:t>
            </w:r>
            <w:r w:rsidR="009F35CE">
              <w:rPr>
                <w:rFonts w:ascii="Arial" w:hAnsi="Arial" w:cs="Arial"/>
                <w:sz w:val="20"/>
                <w:szCs w:val="20"/>
              </w:rPr>
              <w:t xml:space="preserve">traffic condition </w:t>
            </w:r>
            <w:r w:rsidR="00CE1A2A">
              <w:rPr>
                <w:rFonts w:ascii="Arial" w:hAnsi="Arial" w:cs="Arial"/>
                <w:sz w:val="20"/>
                <w:szCs w:val="20"/>
              </w:rPr>
              <w:t xml:space="preserve">to the drivers </w:t>
            </w:r>
            <w:r>
              <w:rPr>
                <w:rFonts w:ascii="Arial" w:hAnsi="Arial" w:cs="Arial"/>
                <w:sz w:val="20"/>
                <w:szCs w:val="20"/>
              </w:rPr>
              <w:t>as</w:t>
            </w:r>
            <w:r w:rsidR="00CE1A2A">
              <w:rPr>
                <w:rFonts w:ascii="Arial" w:hAnsi="Arial" w:cs="Arial"/>
                <w:sz w:val="20"/>
                <w:szCs w:val="20"/>
              </w:rPr>
              <w:t xml:space="preserve"> reference</w:t>
            </w:r>
            <w:r w:rsidR="009F35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B0114" w:rsidRPr="006D628A" w:rsidRDefault="005B0114" w:rsidP="005B01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B0114" w:rsidRPr="006D628A" w:rsidRDefault="00890F00" w:rsidP="005B0114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5B0114" w:rsidRPr="006D628A">
              <w:rPr>
                <w:rFonts w:ascii="Arial" w:hAnsi="Arial" w:cs="Arial"/>
                <w:b/>
                <w:sz w:val="20"/>
                <w:szCs w:val="20"/>
              </w:rPr>
              <w:t>Payment Module</w:t>
            </w:r>
          </w:p>
          <w:p w:rsidR="005B0114" w:rsidRDefault="005B0114" w:rsidP="0085172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628A">
              <w:rPr>
                <w:rFonts w:ascii="Arial" w:hAnsi="Arial" w:cs="Arial"/>
                <w:sz w:val="20"/>
                <w:szCs w:val="20"/>
              </w:rPr>
              <w:t xml:space="preserve">This module will handle the payment transactions via online. Once the payment transaction is done, the system should be able to </w:t>
            </w:r>
            <w:r w:rsidR="00152704">
              <w:rPr>
                <w:rFonts w:ascii="Arial" w:hAnsi="Arial" w:cs="Arial"/>
                <w:sz w:val="20"/>
                <w:szCs w:val="20"/>
              </w:rPr>
              <w:t>generate an</w:t>
            </w:r>
            <w:r w:rsidRPr="006D628A">
              <w:rPr>
                <w:rFonts w:ascii="Arial" w:hAnsi="Arial" w:cs="Arial"/>
                <w:sz w:val="20"/>
                <w:szCs w:val="20"/>
              </w:rPr>
              <w:t xml:space="preserve"> online receipt (as proof for online payment) to the customers.</w:t>
            </w:r>
          </w:p>
          <w:p w:rsidR="005B0114" w:rsidRPr="008B5516" w:rsidRDefault="004F1E4B" w:rsidP="005B0114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B5516">
              <w:rPr>
                <w:rFonts w:ascii="Arial" w:hAnsi="Arial" w:cs="Arial"/>
                <w:sz w:val="20"/>
                <w:szCs w:val="20"/>
              </w:rPr>
              <w:t xml:space="preserve">After the payment is completed, EzCab app or website </w:t>
            </w:r>
            <w:r w:rsidR="008B5516" w:rsidRPr="008B5516">
              <w:rPr>
                <w:rFonts w:ascii="Arial" w:hAnsi="Arial" w:cs="Arial"/>
                <w:sz w:val="20"/>
                <w:szCs w:val="20"/>
              </w:rPr>
              <w:t>display</w:t>
            </w:r>
            <w:r w:rsidRPr="008B5516">
              <w:rPr>
                <w:rFonts w:ascii="Arial" w:hAnsi="Arial" w:cs="Arial"/>
                <w:sz w:val="20"/>
                <w:szCs w:val="20"/>
              </w:rPr>
              <w:t xml:space="preserve"> the taxi information such as </w:t>
            </w:r>
            <w:r w:rsidR="008B5516" w:rsidRPr="008B5516">
              <w:rPr>
                <w:rFonts w:ascii="Arial" w:hAnsi="Arial" w:cs="Arial"/>
                <w:sz w:val="20"/>
                <w:szCs w:val="20"/>
              </w:rPr>
              <w:t xml:space="preserve">taxi plate number, </w:t>
            </w:r>
            <w:r w:rsidRPr="008B5516">
              <w:rPr>
                <w:rFonts w:ascii="Arial" w:hAnsi="Arial" w:cs="Arial"/>
                <w:sz w:val="20"/>
                <w:szCs w:val="20"/>
              </w:rPr>
              <w:t>driver’s name</w:t>
            </w:r>
            <w:r w:rsidR="008B5516" w:rsidRPr="008B5516">
              <w:rPr>
                <w:rFonts w:ascii="Arial" w:hAnsi="Arial" w:cs="Arial"/>
                <w:sz w:val="20"/>
                <w:szCs w:val="20"/>
              </w:rPr>
              <w:t xml:space="preserve"> and estimated waiting time.</w:t>
            </w:r>
          </w:p>
          <w:p w:rsidR="008B5516" w:rsidRPr="008B5516" w:rsidRDefault="008B5516" w:rsidP="00897156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B0114" w:rsidRPr="006D628A" w:rsidRDefault="005B0114" w:rsidP="005B0114">
            <w:pPr>
              <w:pStyle w:val="ListParagraph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628A">
              <w:rPr>
                <w:rFonts w:ascii="Arial" w:hAnsi="Arial" w:cs="Arial"/>
                <w:b/>
                <w:sz w:val="20"/>
                <w:szCs w:val="20"/>
              </w:rPr>
              <w:t>Generate Reports</w:t>
            </w:r>
          </w:p>
          <w:p w:rsidR="005B0114" w:rsidRPr="00242CD9" w:rsidRDefault="005B0114" w:rsidP="00851727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2CD9">
              <w:rPr>
                <w:rFonts w:ascii="Arial" w:hAnsi="Arial" w:cs="Arial"/>
                <w:sz w:val="20"/>
                <w:szCs w:val="20"/>
              </w:rPr>
              <w:t xml:space="preserve">This </w:t>
            </w:r>
            <w:r>
              <w:rPr>
                <w:rFonts w:ascii="Arial" w:hAnsi="Arial" w:cs="Arial"/>
                <w:sz w:val="20"/>
                <w:szCs w:val="20"/>
              </w:rPr>
              <w:t>module will generate various typesof reports such as daily</w:t>
            </w:r>
            <w:r w:rsidR="007E7EAF">
              <w:rPr>
                <w:rFonts w:ascii="Arial" w:hAnsi="Arial" w:cs="Arial"/>
                <w:sz w:val="20"/>
                <w:szCs w:val="20"/>
              </w:rPr>
              <w:t xml:space="preserve"> or monthly</w:t>
            </w:r>
            <w:r>
              <w:rPr>
                <w:rFonts w:ascii="Arial" w:hAnsi="Arial" w:cs="Arial"/>
                <w:sz w:val="20"/>
                <w:szCs w:val="20"/>
              </w:rPr>
              <w:t xml:space="preserve"> transaction reports</w:t>
            </w:r>
            <w:r w:rsidR="000F3C2A">
              <w:rPr>
                <w:rFonts w:ascii="Arial" w:hAnsi="Arial" w:cs="Arial"/>
                <w:sz w:val="20"/>
                <w:szCs w:val="20"/>
              </w:rPr>
              <w:t>(booking schedule list,etc)</w:t>
            </w:r>
            <w:r>
              <w:rPr>
                <w:rFonts w:ascii="Arial" w:hAnsi="Arial" w:cs="Arial"/>
                <w:sz w:val="20"/>
                <w:szCs w:val="20"/>
              </w:rPr>
              <w:t>, exception reports (i.e. reservation cancellation), and summary reports (i.e. yearly sales reports)</w:t>
            </w:r>
          </w:p>
          <w:p w:rsidR="00037F73" w:rsidRPr="002E20B8" w:rsidRDefault="00037F73" w:rsidP="00FC7EF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0460" w:rsidRPr="002E20B8" w:rsidRDefault="002A0460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C6CCD" w:rsidRDefault="00FC6CCD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E7EAF" w:rsidRDefault="007E7EAF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1524E" w:rsidRDefault="00D1524E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9395D" w:rsidRPr="002E20B8" w:rsidRDefault="0089395D" w:rsidP="005974C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</w:rPr>
              <w:t>Outline of Problem</w:t>
            </w:r>
          </w:p>
          <w:p w:rsidR="00D05E98" w:rsidRPr="002E20B8" w:rsidRDefault="007F3EF0" w:rsidP="005974C6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This assignment consists of 2 parts.</w:t>
            </w:r>
            <w:r w:rsidR="00846B8B" w:rsidRPr="002E20B8">
              <w:rPr>
                <w:rFonts w:ascii="Arial" w:hAnsi="Arial" w:cs="Arial"/>
                <w:sz w:val="20"/>
                <w:szCs w:val="20"/>
              </w:rPr>
              <w:t xml:space="preserve">  Your team is required to maintain an assignment portfolio for each part.  This portfolio should contain your weekly deliverables shown to your tutor and be organized by week number.</w:t>
            </w:r>
          </w:p>
          <w:p w:rsidR="00993736" w:rsidRPr="002E20B8" w:rsidRDefault="00993736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34C28" w:rsidRPr="002E20B8" w:rsidRDefault="007F3EF0" w:rsidP="005974C6">
            <w:pPr>
              <w:tabs>
                <w:tab w:val="left" w:pos="1644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</w:rPr>
              <w:t xml:space="preserve">Part </w:t>
            </w:r>
            <w:r w:rsidR="00534C28" w:rsidRPr="002E20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39494A" w:rsidRPr="002E20B8" w:rsidRDefault="009733F0" w:rsidP="005974C6">
            <w:p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Carry out requirements analysis </w:t>
            </w:r>
            <w:r w:rsidR="00990FD2" w:rsidRPr="002E20B8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="007E7EAF">
              <w:rPr>
                <w:rFonts w:ascii="Arial" w:hAnsi="Arial" w:cs="Arial"/>
                <w:sz w:val="20"/>
                <w:szCs w:val="20"/>
                <w:highlight w:val="yellow"/>
              </w:rPr>
              <w:t>Taxi</w:t>
            </w:r>
            <w:r w:rsidR="002E20B8">
              <w:rPr>
                <w:rFonts w:ascii="Arial" w:hAnsi="Arial" w:cs="Arial"/>
                <w:sz w:val="20"/>
                <w:szCs w:val="20"/>
                <w:highlight w:val="yellow"/>
              </w:rPr>
              <w:t>Management System (</w:t>
            </w:r>
            <w:r w:rsidR="007E7EAF">
              <w:rPr>
                <w:rFonts w:ascii="Arial" w:hAnsi="Arial" w:cs="Arial"/>
                <w:sz w:val="20"/>
                <w:szCs w:val="20"/>
                <w:highlight w:val="yellow"/>
              </w:rPr>
              <w:t>T</w:t>
            </w:r>
            <w:r w:rsidR="002E20B8">
              <w:rPr>
                <w:rFonts w:ascii="Arial" w:hAnsi="Arial" w:cs="Arial"/>
                <w:sz w:val="20"/>
                <w:szCs w:val="20"/>
                <w:highlight w:val="yellow"/>
              </w:rPr>
              <w:t>M</w:t>
            </w:r>
            <w:r w:rsidR="009937AE" w:rsidRPr="002E20B8">
              <w:rPr>
                <w:rFonts w:ascii="Arial" w:hAnsi="Arial" w:cs="Arial"/>
                <w:sz w:val="20"/>
                <w:szCs w:val="20"/>
                <w:highlight w:val="yellow"/>
              </w:rPr>
              <w:t>S)</w:t>
            </w:r>
            <w:r w:rsidR="00990FD2" w:rsidRPr="002E20B8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1E4A9E" w:rsidRDefault="00990FD2" w:rsidP="005974C6">
            <w:pPr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</w:rPr>
              <w:t>You may make appropriate assumptions for this case study</w:t>
            </w:r>
            <w:r w:rsidR="009B72BA" w:rsidRPr="002E20B8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  <w:p w:rsidR="00AA79A4" w:rsidRPr="002E20B8" w:rsidRDefault="00AA79A4" w:rsidP="005974C6">
            <w:pPr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60F68" w:rsidRPr="002E20B8" w:rsidRDefault="00257265" w:rsidP="005974C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</w:rPr>
              <w:t xml:space="preserve">At the end of Week </w:t>
            </w:r>
            <w:r w:rsidR="005974C6" w:rsidRPr="002E20B8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2E20B8">
              <w:rPr>
                <w:rFonts w:ascii="Arial" w:hAnsi="Arial" w:cs="Arial"/>
                <w:b/>
                <w:sz w:val="20"/>
                <w:szCs w:val="20"/>
              </w:rPr>
              <w:t xml:space="preserve">, your team is required to submit </w:t>
            </w:r>
          </w:p>
          <w:p w:rsidR="00FA26AF" w:rsidRPr="002E20B8" w:rsidRDefault="00460F68" w:rsidP="00851727">
            <w:pPr>
              <w:numPr>
                <w:ilvl w:val="0"/>
                <w:numId w:val="2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 hardcopy</w:t>
            </w:r>
            <w:r w:rsidR="00257265" w:rsidRPr="002E20B8">
              <w:rPr>
                <w:rFonts w:ascii="Arial" w:hAnsi="Arial" w:cs="Arial"/>
                <w:sz w:val="20"/>
                <w:szCs w:val="20"/>
              </w:rPr>
              <w:t xml:space="preserve"> report which includes the following items:</w:t>
            </w:r>
          </w:p>
          <w:p w:rsidR="00257265" w:rsidRPr="002E20B8" w:rsidRDefault="00257265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A cover page (use the template provided).  </w:t>
            </w:r>
          </w:p>
          <w:p w:rsidR="00257265" w:rsidRDefault="00257265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 contents page</w:t>
            </w:r>
            <w:r w:rsidR="00B470FF" w:rsidRPr="002E20B8">
              <w:rPr>
                <w:rFonts w:ascii="Arial" w:hAnsi="Arial" w:cs="Arial"/>
                <w:sz w:val="20"/>
                <w:szCs w:val="20"/>
              </w:rPr>
              <w:t>&amp; sign declaration</w:t>
            </w:r>
            <w:r w:rsidRPr="002E20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02BF1" w:rsidRPr="002E20B8" w:rsidRDefault="00602BF1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Identify the problems faced for the current system</w:t>
            </w:r>
          </w:p>
          <w:p w:rsidR="00534BED" w:rsidRPr="002E20B8" w:rsidRDefault="005A5C0E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 functional requirements list of the proposed system.</w:t>
            </w:r>
          </w:p>
          <w:p w:rsidR="005A5C0E" w:rsidRPr="002E20B8" w:rsidRDefault="005A5C0E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Use case diagramsfor the proposed system consisting of:</w:t>
            </w:r>
          </w:p>
          <w:p w:rsidR="005A5C0E" w:rsidRPr="002E20B8" w:rsidRDefault="005A5C0E" w:rsidP="00851727">
            <w:pPr>
              <w:numPr>
                <w:ilvl w:val="1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An overview use case diagram</w:t>
            </w:r>
          </w:p>
          <w:p w:rsidR="005A5C0E" w:rsidRPr="002E20B8" w:rsidRDefault="00123321" w:rsidP="00851727">
            <w:pPr>
              <w:numPr>
                <w:ilvl w:val="1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**</w:t>
            </w:r>
            <w:r w:rsidR="005A5C0E" w:rsidRPr="002E20B8">
              <w:rPr>
                <w:rFonts w:ascii="Arial" w:hAnsi="Arial" w:cs="Arial"/>
                <w:sz w:val="20"/>
                <w:szCs w:val="20"/>
              </w:rPr>
              <w:t>Detail use case diagrams</w:t>
            </w:r>
          </w:p>
          <w:p w:rsidR="00123321" w:rsidRPr="002E20B8" w:rsidRDefault="00602BF1" w:rsidP="00851727">
            <w:pPr>
              <w:numPr>
                <w:ilvl w:val="1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="005A5C0E" w:rsidRPr="002E20B8">
              <w:rPr>
                <w:rFonts w:ascii="Arial" w:hAnsi="Arial" w:cs="Arial"/>
                <w:sz w:val="20"/>
                <w:szCs w:val="20"/>
              </w:rPr>
              <w:t>Use case descriptions for every use case scenario</w:t>
            </w:r>
          </w:p>
          <w:p w:rsidR="00123321" w:rsidRPr="002E20B8" w:rsidRDefault="00602BF1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="00123321" w:rsidRPr="002E20B8">
              <w:rPr>
                <w:rFonts w:ascii="Arial" w:hAnsi="Arial" w:cs="Arial"/>
                <w:sz w:val="20"/>
                <w:szCs w:val="20"/>
              </w:rPr>
              <w:t>Activity diagram based on the detail use case diagrams</w:t>
            </w:r>
          </w:p>
          <w:p w:rsidR="00123321" w:rsidRPr="002E20B8" w:rsidRDefault="00123321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Analysis class diagram </w:t>
            </w:r>
            <w:r w:rsidRPr="002E20B8">
              <w:rPr>
                <w:rFonts w:ascii="Arial" w:hAnsi="Arial" w:cs="Arial"/>
                <w:sz w:val="20"/>
                <w:szCs w:val="20"/>
                <w:u w:val="single"/>
              </w:rPr>
              <w:t>without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generalization, data types and operations</w:t>
            </w:r>
          </w:p>
          <w:p w:rsidR="009B72BA" w:rsidRPr="002E20B8" w:rsidRDefault="00B470FF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State </w:t>
            </w:r>
            <w:r w:rsidR="009B72BA" w:rsidRPr="002E20B8">
              <w:rPr>
                <w:rFonts w:ascii="Arial" w:hAnsi="Arial" w:cs="Arial"/>
                <w:sz w:val="20"/>
                <w:szCs w:val="20"/>
              </w:rPr>
              <w:t xml:space="preserve">any assumptions </w:t>
            </w:r>
            <w:r w:rsidRPr="002E20B8">
              <w:rPr>
                <w:rFonts w:ascii="Arial" w:hAnsi="Arial" w:cs="Arial"/>
                <w:sz w:val="20"/>
                <w:szCs w:val="20"/>
              </w:rPr>
              <w:t>necessary</w:t>
            </w:r>
            <w:r w:rsidR="009B72BA" w:rsidRPr="002E20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E3BD0" w:rsidRPr="002E20B8" w:rsidRDefault="004E3BD0" w:rsidP="005974C6">
            <w:pPr>
              <w:spacing w:before="120"/>
              <w:ind w:left="490" w:hanging="13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*</w:t>
            </w:r>
            <w:r w:rsidR="00123321" w:rsidRPr="002E20B8">
              <w:rPr>
                <w:rFonts w:ascii="Arial" w:hAnsi="Arial" w:cs="Arial"/>
                <w:sz w:val="20"/>
                <w:szCs w:val="20"/>
              </w:rPr>
              <w:t>*</w:t>
            </w:r>
            <w:r w:rsidR="005C439C" w:rsidRPr="002E20B8">
              <w:rPr>
                <w:rFonts w:ascii="Arial" w:hAnsi="Arial" w:cs="Arial"/>
                <w:sz w:val="20"/>
                <w:szCs w:val="20"/>
              </w:rPr>
              <w:t>E</w:t>
            </w:r>
            <w:r w:rsidRPr="002E20B8">
              <w:rPr>
                <w:rFonts w:ascii="Arial" w:hAnsi="Arial" w:cs="Arial"/>
                <w:sz w:val="20"/>
                <w:szCs w:val="20"/>
              </w:rPr>
              <w:t>ach team member should produce</w:t>
            </w:r>
            <w:r w:rsidR="00AA2CFF" w:rsidRPr="002E20B8">
              <w:rPr>
                <w:rFonts w:ascii="Arial" w:hAnsi="Arial" w:cs="Arial"/>
                <w:sz w:val="20"/>
                <w:szCs w:val="20"/>
                <w:u w:val="single"/>
              </w:rPr>
              <w:t>ONE(</w:t>
            </w:r>
            <w:r w:rsidRPr="002E20B8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 w:rsidR="00AA2CFF" w:rsidRPr="002E20B8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  <w:r w:rsidR="00123321" w:rsidRPr="002E20B8">
              <w:rPr>
                <w:rFonts w:ascii="Arial" w:hAnsi="Arial" w:cs="Arial"/>
                <w:sz w:val="20"/>
                <w:szCs w:val="20"/>
              </w:rPr>
              <w:t xml:space="preserve">details </w:t>
            </w:r>
            <w:r w:rsidRPr="002E20B8">
              <w:rPr>
                <w:rFonts w:ascii="Arial" w:hAnsi="Arial" w:cs="Arial"/>
                <w:sz w:val="20"/>
                <w:szCs w:val="20"/>
              </w:rPr>
              <w:t>use case diagram plus the scenarios for t</w:t>
            </w:r>
            <w:r w:rsidR="00123321" w:rsidRPr="002E20B8">
              <w:rPr>
                <w:rFonts w:ascii="Arial" w:hAnsi="Arial" w:cs="Arial"/>
                <w:sz w:val="20"/>
                <w:szCs w:val="20"/>
              </w:rPr>
              <w:t>hat use case (if applicable),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use case description(s) for that use case’s scenarios</w:t>
            </w:r>
            <w:r w:rsidR="00123321" w:rsidRPr="002E20B8">
              <w:rPr>
                <w:rFonts w:ascii="Arial" w:hAnsi="Arial" w:cs="Arial"/>
                <w:sz w:val="20"/>
                <w:szCs w:val="20"/>
              </w:rPr>
              <w:t xml:space="preserve"> and activity diagram(s) for that use case’s scenarios</w:t>
            </w:r>
            <w:r w:rsidRPr="002E20B8">
              <w:rPr>
                <w:rFonts w:ascii="Arial" w:hAnsi="Arial" w:cs="Arial"/>
                <w:sz w:val="20"/>
                <w:szCs w:val="20"/>
              </w:rPr>
              <w:t>.</w:t>
            </w:r>
            <w:r w:rsidR="005C439C" w:rsidRPr="002E20B8">
              <w:rPr>
                <w:rFonts w:ascii="Arial" w:hAnsi="Arial" w:cs="Arial"/>
                <w:sz w:val="20"/>
                <w:szCs w:val="20"/>
              </w:rPr>
              <w:t xml:space="preserve">  Hence, the number of use cases produced by each team should correspond to the number of members in the team.</w:t>
            </w:r>
          </w:p>
          <w:p w:rsidR="009B72BA" w:rsidRPr="002E20B8" w:rsidRDefault="009B72BA" w:rsidP="005974C6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60F68" w:rsidRPr="002E20B8" w:rsidRDefault="00460F68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A softcopy of your </w:t>
            </w:r>
            <w:r w:rsidR="00EF1E1D" w:rsidRPr="002E20B8">
              <w:rPr>
                <w:rFonts w:ascii="Arial" w:hAnsi="Arial" w:cs="Arial"/>
                <w:sz w:val="20"/>
                <w:szCs w:val="20"/>
              </w:rPr>
              <w:t>RSA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models and </w:t>
            </w:r>
            <w:r w:rsidR="00761B40" w:rsidRPr="002E20B8">
              <w:rPr>
                <w:rFonts w:ascii="Arial" w:hAnsi="Arial" w:cs="Arial"/>
                <w:sz w:val="20"/>
                <w:szCs w:val="20"/>
              </w:rPr>
              <w:t>assignment report</w:t>
            </w:r>
            <w:r w:rsidR="00A72FC5" w:rsidRPr="002E20B8">
              <w:rPr>
                <w:rFonts w:ascii="Arial" w:hAnsi="Arial" w:cs="Arial"/>
                <w:sz w:val="20"/>
                <w:szCs w:val="20"/>
              </w:rPr>
              <w:t xml:space="preserve"> in CD-R / DVD-R</w:t>
            </w:r>
            <w:r w:rsidR="00761B40" w:rsidRPr="002E20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D4870" w:rsidRPr="002E20B8" w:rsidRDefault="00846B8B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Assignment portfolio for Part 1.</w:t>
            </w:r>
          </w:p>
          <w:p w:rsidR="006C180C" w:rsidRPr="002E20B8" w:rsidRDefault="006C180C" w:rsidP="005974C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0605B" w:rsidRPr="002E20B8" w:rsidRDefault="0060605B" w:rsidP="005974C6">
            <w:pPr>
              <w:tabs>
                <w:tab w:val="left" w:pos="1644"/>
              </w:tabs>
              <w:spacing w:before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</w:rPr>
              <w:t>Part 2</w:t>
            </w:r>
          </w:p>
          <w:p w:rsidR="0060605B" w:rsidRPr="002E20B8" w:rsidRDefault="0060605B" w:rsidP="005974C6">
            <w:pPr>
              <w:spacing w:before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Based on your requirements analysis from Part 1, prepare the design models</w:t>
            </w:r>
            <w:r w:rsidR="002D7583" w:rsidRPr="002E20B8">
              <w:rPr>
                <w:rFonts w:ascii="Arial" w:hAnsi="Arial" w:cs="Arial"/>
                <w:sz w:val="20"/>
                <w:szCs w:val="20"/>
              </w:rPr>
              <w:t xml:space="preserve"> for your proposed </w:t>
            </w:r>
            <w:r w:rsidR="00A06549" w:rsidRPr="00A06549">
              <w:rPr>
                <w:rFonts w:ascii="Arial" w:hAnsi="Arial" w:cs="Arial"/>
                <w:sz w:val="20"/>
                <w:szCs w:val="20"/>
                <w:highlight w:val="yellow"/>
              </w:rPr>
              <w:t>Taxi</w:t>
            </w:r>
            <w:r w:rsidR="00602BF1" w:rsidRPr="00A0654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Management </w:t>
            </w:r>
            <w:r w:rsidRPr="00A06549">
              <w:rPr>
                <w:rFonts w:ascii="Arial" w:hAnsi="Arial" w:cs="Arial"/>
                <w:sz w:val="20"/>
                <w:szCs w:val="20"/>
                <w:highlight w:val="yellow"/>
              </w:rPr>
              <w:t>System</w:t>
            </w:r>
            <w:r w:rsidRPr="002E20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0605B" w:rsidRPr="002E20B8" w:rsidRDefault="0060605B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07C65" w:rsidRPr="002E20B8" w:rsidRDefault="00521791" w:rsidP="005974C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sz w:val="20"/>
                <w:szCs w:val="20"/>
              </w:rPr>
              <w:t>At the end of Week 12</w:t>
            </w:r>
            <w:r w:rsidR="00507C65" w:rsidRPr="002E20B8">
              <w:rPr>
                <w:rFonts w:ascii="Arial" w:hAnsi="Arial" w:cs="Arial"/>
                <w:b/>
                <w:sz w:val="20"/>
                <w:szCs w:val="20"/>
              </w:rPr>
              <w:t xml:space="preserve">, your team is required to submit </w:t>
            </w:r>
          </w:p>
          <w:p w:rsidR="00507C65" w:rsidRPr="002E20B8" w:rsidRDefault="00507C65" w:rsidP="00851727">
            <w:pPr>
              <w:numPr>
                <w:ilvl w:val="0"/>
                <w:numId w:val="2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 hardcopy report which includes the following items:</w:t>
            </w:r>
          </w:p>
          <w:p w:rsidR="00507C65" w:rsidRPr="002E20B8" w:rsidRDefault="00507C65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A cover page (use the template provided).  </w:t>
            </w:r>
          </w:p>
          <w:p w:rsidR="00507C65" w:rsidRPr="002E20B8" w:rsidRDefault="00507C65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 contents page</w:t>
            </w:r>
            <w:r w:rsidR="009937AE" w:rsidRPr="002E20B8">
              <w:rPr>
                <w:rFonts w:ascii="Arial" w:hAnsi="Arial" w:cs="Arial"/>
                <w:sz w:val="20"/>
                <w:szCs w:val="20"/>
              </w:rPr>
              <w:t>&amp; sign declaration</w:t>
            </w:r>
          </w:p>
          <w:p w:rsidR="0042133C" w:rsidRDefault="00F821ED" w:rsidP="0042133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**</w:t>
            </w:r>
            <w:r w:rsidR="00507C65" w:rsidRPr="002E20B8">
              <w:rPr>
                <w:rFonts w:ascii="Arial" w:hAnsi="Arial" w:cs="Arial"/>
                <w:sz w:val="20"/>
                <w:szCs w:val="20"/>
              </w:rPr>
              <w:t xml:space="preserve">Design sequence </w:t>
            </w:r>
            <w:r w:rsidR="00602BF1">
              <w:rPr>
                <w:rFonts w:ascii="Arial" w:hAnsi="Arial" w:cs="Arial"/>
                <w:sz w:val="20"/>
                <w:szCs w:val="20"/>
              </w:rPr>
              <w:t>&amp;</w:t>
            </w:r>
            <w:r w:rsidR="00507C65" w:rsidRPr="002E20B8">
              <w:rPr>
                <w:rFonts w:ascii="Arial" w:hAnsi="Arial" w:cs="Arial"/>
                <w:sz w:val="20"/>
                <w:szCs w:val="20"/>
              </w:rPr>
              <w:t xml:space="preserve"> collaboration diagrams for each use case scenario.</w:t>
            </w:r>
          </w:p>
          <w:p w:rsidR="00507C65" w:rsidRPr="0042133C" w:rsidRDefault="0042133C" w:rsidP="0042133C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State chart diagrams for the relevant problem domain (entity) classes.</w:t>
            </w:r>
          </w:p>
          <w:p w:rsidR="00507C65" w:rsidRPr="002E20B8" w:rsidRDefault="00507C65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Final class diagram with generalization, data types and </w:t>
            </w:r>
            <w:r w:rsidR="00BB614A" w:rsidRPr="002E20B8">
              <w:rPr>
                <w:rFonts w:ascii="Arial" w:hAnsi="Arial" w:cs="Arial"/>
                <w:sz w:val="20"/>
                <w:szCs w:val="20"/>
              </w:rPr>
              <w:t xml:space="preserve">relevant </w:t>
            </w:r>
            <w:r w:rsidRPr="002E20B8">
              <w:rPr>
                <w:rFonts w:ascii="Arial" w:hAnsi="Arial" w:cs="Arial"/>
                <w:sz w:val="20"/>
                <w:szCs w:val="20"/>
              </w:rPr>
              <w:t>operations.</w:t>
            </w:r>
          </w:p>
          <w:p w:rsidR="002A4DA8" w:rsidRPr="002E20B8" w:rsidRDefault="002A4DA8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Package diagram </w:t>
            </w:r>
            <w:r w:rsidR="0005432B" w:rsidRPr="002E20B8">
              <w:rPr>
                <w:rFonts w:ascii="Arial" w:hAnsi="Arial" w:cs="Arial"/>
                <w:sz w:val="20"/>
                <w:szCs w:val="20"/>
              </w:rPr>
              <w:t xml:space="preserve">(i.e. network diagram) 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illustrating the software design using model-view-controller (MVC) </w:t>
            </w:r>
            <w:r w:rsidR="0005432B" w:rsidRPr="002E20B8">
              <w:rPr>
                <w:rFonts w:ascii="Arial" w:hAnsi="Arial" w:cs="Arial"/>
                <w:sz w:val="20"/>
                <w:szCs w:val="20"/>
              </w:rPr>
              <w:t xml:space="preserve">3-tier 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architecture for the </w:t>
            </w:r>
            <w:r w:rsidR="00BB614A" w:rsidRPr="002E20B8">
              <w:rPr>
                <w:rFonts w:ascii="Arial" w:hAnsi="Arial" w:cs="Arial"/>
                <w:sz w:val="20"/>
                <w:szCs w:val="20"/>
              </w:rPr>
              <w:t>HIS</w:t>
            </w:r>
            <w:r w:rsidRPr="002E20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07C65" w:rsidRPr="002E20B8" w:rsidRDefault="00507C65" w:rsidP="00851727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Deployment diagram for the new system architecture.</w:t>
            </w:r>
          </w:p>
          <w:p w:rsidR="003D3AD4" w:rsidRDefault="00F821ED" w:rsidP="005974C6">
            <w:pPr>
              <w:spacing w:before="120"/>
              <w:ind w:left="490" w:hanging="13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*</w:t>
            </w:r>
            <w:r w:rsidR="004E3BD0" w:rsidRPr="002E20B8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5C439C" w:rsidRPr="002E20B8">
              <w:rPr>
                <w:rFonts w:ascii="Arial" w:hAnsi="Arial" w:cs="Arial"/>
                <w:sz w:val="20"/>
                <w:szCs w:val="20"/>
              </w:rPr>
              <w:t>Ea</w:t>
            </w:r>
            <w:r w:rsidR="008A3287" w:rsidRPr="002E20B8">
              <w:rPr>
                <w:rFonts w:ascii="Arial" w:hAnsi="Arial" w:cs="Arial"/>
                <w:sz w:val="20"/>
                <w:szCs w:val="20"/>
              </w:rPr>
              <w:t>ch team member should produce this diagram(s) for a specific use case (i.e. the use cases assigned to different members should not be duplicated)</w:t>
            </w:r>
            <w:r w:rsidR="005C439C" w:rsidRPr="002E20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D3AD4" w:rsidRPr="003D3AD4" w:rsidRDefault="003D3AD4" w:rsidP="003D3AD4">
            <w:pPr>
              <w:ind w:left="720"/>
              <w:jc w:val="both"/>
              <w:rPr>
                <w:rFonts w:ascii="Arial" w:hAnsi="Arial" w:cs="Arial"/>
                <w:sz w:val="10"/>
                <w:szCs w:val="10"/>
              </w:rPr>
            </w:pPr>
          </w:p>
          <w:p w:rsidR="00507C65" w:rsidRPr="002E20B8" w:rsidRDefault="00507C65" w:rsidP="003D3AD4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 softcopy of your software models and assignment report</w:t>
            </w:r>
            <w:r w:rsidR="00993736">
              <w:rPr>
                <w:rFonts w:ascii="Arial" w:hAnsi="Arial" w:cs="Arial"/>
                <w:sz w:val="20"/>
                <w:szCs w:val="20"/>
              </w:rPr>
              <w:t xml:space="preserve"> in CD-R or</w:t>
            </w:r>
            <w:r w:rsidR="00F821ED" w:rsidRPr="002E20B8">
              <w:rPr>
                <w:rFonts w:ascii="Arial" w:hAnsi="Arial" w:cs="Arial"/>
                <w:sz w:val="20"/>
                <w:szCs w:val="20"/>
              </w:rPr>
              <w:t xml:space="preserve"> DVD-R</w:t>
            </w:r>
            <w:r w:rsidRPr="002E20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D4870" w:rsidRPr="002E20B8" w:rsidRDefault="00507C65" w:rsidP="003D3AD4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Assignment portfolio for Part </w:t>
            </w:r>
            <w:r w:rsidR="009D4870" w:rsidRPr="002E20B8">
              <w:rPr>
                <w:rFonts w:ascii="Arial" w:hAnsi="Arial" w:cs="Arial"/>
                <w:sz w:val="20"/>
                <w:szCs w:val="20"/>
              </w:rPr>
              <w:t>2</w:t>
            </w:r>
            <w:r w:rsidRPr="002E20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D4870" w:rsidRPr="002E20B8" w:rsidRDefault="009D4870" w:rsidP="003D3AD4">
            <w:pPr>
              <w:numPr>
                <w:ilvl w:val="0"/>
                <w:numId w:val="2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A</w:t>
            </w:r>
            <w:r w:rsidR="006D046A" w:rsidRPr="002E20B8">
              <w:rPr>
                <w:rFonts w:ascii="Arial" w:hAnsi="Arial" w:cs="Arial"/>
                <w:sz w:val="20"/>
                <w:szCs w:val="20"/>
              </w:rPr>
              <w:t>nindividual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 report by each individual team member</w:t>
            </w:r>
            <w:r w:rsidR="006D046A" w:rsidRPr="002E20B8">
              <w:rPr>
                <w:rFonts w:ascii="Arial" w:hAnsi="Arial" w:cs="Arial"/>
                <w:sz w:val="20"/>
                <w:szCs w:val="20"/>
              </w:rPr>
              <w:t>, critically evaluating the proposed design decisions and the overall process for completing the assignment.</w:t>
            </w:r>
          </w:p>
          <w:p w:rsidR="00507C65" w:rsidRPr="002E20B8" w:rsidRDefault="00507C65" w:rsidP="005974C6">
            <w:pPr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6C180C" w:rsidRPr="002E20B8" w:rsidRDefault="006C180C" w:rsidP="005974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Note: For Part 1 and Part 2,</w:t>
            </w:r>
          </w:p>
          <w:p w:rsidR="006C180C" w:rsidRPr="002E20B8" w:rsidRDefault="006C180C" w:rsidP="00851727">
            <w:pPr>
              <w:numPr>
                <w:ilvl w:val="0"/>
                <w:numId w:val="21"/>
              </w:numPr>
              <w:tabs>
                <w:tab w:val="left" w:pos="1035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You are required to </w:t>
            </w:r>
            <w:r w:rsidRPr="002E20B8">
              <w:rPr>
                <w:rFonts w:ascii="Arial" w:hAnsi="Arial" w:cs="Arial"/>
                <w:b/>
                <w:sz w:val="20"/>
                <w:szCs w:val="20"/>
              </w:rPr>
              <w:t xml:space="preserve">use Rational Software Architect (RSA) </w:t>
            </w:r>
            <w:r w:rsidRPr="002E20B8">
              <w:rPr>
                <w:rFonts w:ascii="Arial" w:hAnsi="Arial" w:cs="Arial"/>
                <w:sz w:val="20"/>
                <w:szCs w:val="20"/>
              </w:rPr>
              <w:t>for the</w:t>
            </w:r>
            <w:r w:rsidRPr="002E20B8">
              <w:rPr>
                <w:rFonts w:ascii="Arial" w:hAnsi="Arial" w:cs="Arial"/>
                <w:b/>
                <w:sz w:val="20"/>
                <w:szCs w:val="20"/>
              </w:rPr>
              <w:t xml:space="preserve"> UML diagrams.</w:t>
            </w:r>
          </w:p>
          <w:p w:rsidR="006C180C" w:rsidRPr="002E20B8" w:rsidRDefault="006C180C" w:rsidP="00851727">
            <w:pPr>
              <w:numPr>
                <w:ilvl w:val="0"/>
                <w:numId w:val="21"/>
              </w:numPr>
              <w:tabs>
                <w:tab w:val="left" w:pos="1035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In your report, ensure that all diagrams are properly labelled with a figure number and title.  All diagrams must be explicitly referenced in either the functional requirements list or written descriptions.</w:t>
            </w:r>
          </w:p>
          <w:p w:rsidR="00993736" w:rsidRPr="002E20B8" w:rsidRDefault="00993736" w:rsidP="005974C6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D3AD4" w:rsidRPr="003D3AD4" w:rsidRDefault="006B0431" w:rsidP="003D3AD4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3D3AD4">
              <w:rPr>
                <w:rFonts w:ascii="Arial" w:hAnsi="Arial" w:cs="Arial"/>
                <w:sz w:val="20"/>
                <w:szCs w:val="20"/>
                <w:u w:val="single"/>
              </w:rPr>
              <w:t>Important Reminder</w:t>
            </w:r>
          </w:p>
          <w:p w:rsidR="005E0DB0" w:rsidRPr="002E20B8" w:rsidRDefault="006B0431" w:rsidP="003D3AD4">
            <w:pPr>
              <w:pStyle w:val="NoSpacing"/>
            </w:pPr>
            <w:r w:rsidRPr="003D3AD4">
              <w:rPr>
                <w:rFonts w:ascii="Arial" w:hAnsi="Arial" w:cs="Arial"/>
                <w:sz w:val="20"/>
                <w:szCs w:val="20"/>
              </w:rPr>
              <w:t>T</w:t>
            </w:r>
            <w:r w:rsidR="00645937" w:rsidRPr="003D3AD4">
              <w:rPr>
                <w:rFonts w:ascii="Arial" w:hAnsi="Arial" w:cs="Arial"/>
                <w:sz w:val="20"/>
                <w:szCs w:val="20"/>
              </w:rPr>
              <w:t>his is your</w:t>
            </w:r>
            <w:r w:rsidR="009551F8" w:rsidRPr="003D3AD4">
              <w:rPr>
                <w:rFonts w:ascii="Arial" w:hAnsi="Arial" w:cs="Arial"/>
                <w:sz w:val="20"/>
                <w:szCs w:val="20"/>
              </w:rPr>
              <w:t>assignment</w:t>
            </w:r>
            <w:r w:rsidR="00645937" w:rsidRPr="003D3AD4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6E03EC" w:rsidRPr="003D3AD4">
              <w:rPr>
                <w:rFonts w:ascii="Arial" w:hAnsi="Arial" w:cs="Arial"/>
                <w:sz w:val="20"/>
                <w:szCs w:val="20"/>
              </w:rPr>
              <w:t xml:space="preserve">You are not allowed to refer to your peers’ work (except for those in your team). </w:t>
            </w:r>
            <w:r w:rsidR="00645937" w:rsidRPr="003D3AD4">
              <w:rPr>
                <w:rFonts w:ascii="Arial" w:hAnsi="Arial" w:cs="Arial"/>
                <w:sz w:val="20"/>
                <w:szCs w:val="20"/>
              </w:rPr>
              <w:t xml:space="preserve">Students found to be dishonest </w:t>
            </w:r>
            <w:r w:rsidR="00DA1D7D" w:rsidRPr="003D3AD4">
              <w:rPr>
                <w:rFonts w:ascii="Arial" w:hAnsi="Arial" w:cs="Arial"/>
                <w:sz w:val="20"/>
                <w:szCs w:val="20"/>
              </w:rPr>
              <w:t>are liable to</w:t>
            </w:r>
            <w:r w:rsidR="00645937" w:rsidRPr="003D3AD4">
              <w:rPr>
                <w:rFonts w:ascii="Arial" w:hAnsi="Arial" w:cs="Arial"/>
                <w:sz w:val="20"/>
                <w:szCs w:val="20"/>
              </w:rPr>
              <w:t xml:space="preserve"> disciplinary action (see Academic Impropriety).</w:t>
            </w:r>
          </w:p>
        </w:tc>
      </w:tr>
      <w:tr w:rsidR="0060605B" w:rsidRPr="002E20B8" w:rsidTr="00BB6779">
        <w:trPr>
          <w:trHeight w:val="80"/>
        </w:trPr>
        <w:tc>
          <w:tcPr>
            <w:tcW w:w="1728" w:type="dxa"/>
          </w:tcPr>
          <w:p w:rsidR="0060605B" w:rsidRPr="002E20B8" w:rsidRDefault="009D4870" w:rsidP="009D4870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Weekly</w:t>
            </w:r>
            <w:r w:rsidR="003571B4" w:rsidRPr="002E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Class</w:t>
            </w: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Deliverables Schedule</w:t>
            </w:r>
          </w:p>
        </w:tc>
        <w:tc>
          <w:tcPr>
            <w:tcW w:w="7470" w:type="dxa"/>
          </w:tcPr>
          <w:p w:rsidR="009D4870" w:rsidRPr="002E20B8" w:rsidRDefault="00A70A9A" w:rsidP="007B7542">
            <w:pPr>
              <w:pStyle w:val="PlainText"/>
              <w:spacing w:before="120" w:after="120"/>
              <w:jc w:val="both"/>
              <w:rPr>
                <w:rFonts w:ascii="Arial" w:hAnsi="Arial" w:cs="Arial"/>
                <w:b/>
                <w:u w:val="single"/>
                <w:lang w:val="en-GB"/>
              </w:rPr>
            </w:pPr>
            <w:r w:rsidRPr="002E20B8">
              <w:rPr>
                <w:rFonts w:ascii="Arial" w:hAnsi="Arial" w:cs="Arial"/>
                <w:b/>
                <w:u w:val="single"/>
                <w:lang w:val="en-GB"/>
              </w:rPr>
              <w:t>Part 1</w:t>
            </w:r>
          </w:p>
          <w:tbl>
            <w:tblPr>
              <w:tblW w:w="72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39"/>
              <w:gridCol w:w="6528"/>
            </w:tblGrid>
            <w:tr w:rsidR="004E6264" w:rsidRPr="002E20B8">
              <w:tc>
                <w:tcPr>
                  <w:tcW w:w="739" w:type="dxa"/>
                </w:tcPr>
                <w:p w:rsidR="004E6264" w:rsidRPr="002E20B8" w:rsidRDefault="004E6264" w:rsidP="006C180C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6528" w:type="dxa"/>
                </w:tcPr>
                <w:p w:rsidR="004E6264" w:rsidRPr="002E20B8" w:rsidRDefault="004E6264" w:rsidP="006C180C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Deliverables</w:t>
                  </w:r>
                </w:p>
              </w:tc>
            </w:tr>
            <w:tr w:rsidR="004E6264" w:rsidRPr="002E20B8">
              <w:tc>
                <w:tcPr>
                  <w:tcW w:w="739" w:type="dxa"/>
                </w:tcPr>
                <w:p w:rsidR="004E6264" w:rsidRPr="002E20B8" w:rsidRDefault="00BB6779" w:rsidP="006C180C">
                  <w:pPr>
                    <w:spacing w:before="40" w:after="40"/>
                    <w:ind w:left="720" w:hanging="72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528" w:type="dxa"/>
                </w:tcPr>
                <w:p w:rsidR="00602BF1" w:rsidRDefault="00602BF1" w:rsidP="00602BF1">
                  <w:pPr>
                    <w:pStyle w:val="PlainText"/>
                    <w:spacing w:before="40" w:after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Identify the problems faces by the current system</w:t>
                  </w:r>
                </w:p>
                <w:p w:rsidR="004E6264" w:rsidRPr="002E20B8" w:rsidRDefault="004E6264" w:rsidP="006C180C">
                  <w:pPr>
                    <w:pStyle w:val="PlainText"/>
                    <w:spacing w:before="40" w:after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 functional requirements list of the new system.</w:t>
                  </w:r>
                </w:p>
              </w:tc>
            </w:tr>
            <w:tr w:rsidR="004E6264" w:rsidRPr="002E20B8">
              <w:tc>
                <w:tcPr>
                  <w:tcW w:w="739" w:type="dxa"/>
                </w:tcPr>
                <w:p w:rsidR="004E6264" w:rsidRPr="002E20B8" w:rsidRDefault="00B945CB" w:rsidP="006C180C">
                  <w:pPr>
                    <w:spacing w:before="40" w:after="4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3-4</w:t>
                  </w:r>
                </w:p>
              </w:tc>
              <w:tc>
                <w:tcPr>
                  <w:tcW w:w="6528" w:type="dxa"/>
                </w:tcPr>
                <w:p w:rsidR="004E6264" w:rsidRPr="002E20B8" w:rsidRDefault="00E11FDE" w:rsidP="006C180C">
                  <w:pPr>
                    <w:pStyle w:val="PlainText"/>
                    <w:spacing w:before="40" w:after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An overview use case diagram and</w:t>
                  </w:r>
                  <w:r w:rsidR="004E6264"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detail use case diagrams for the new system.</w:t>
                  </w:r>
                </w:p>
              </w:tc>
            </w:tr>
            <w:tr w:rsidR="004E6264" w:rsidRPr="002E20B8">
              <w:tc>
                <w:tcPr>
                  <w:tcW w:w="739" w:type="dxa"/>
                </w:tcPr>
                <w:p w:rsidR="004E6264" w:rsidRPr="002E20B8" w:rsidRDefault="00B945CB" w:rsidP="006C180C">
                  <w:pPr>
                    <w:spacing w:before="40" w:after="4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528" w:type="dxa"/>
                </w:tcPr>
                <w:p w:rsidR="005974C6" w:rsidRPr="002E20B8" w:rsidRDefault="004E6264" w:rsidP="006C180C">
                  <w:pPr>
                    <w:pStyle w:val="PlainText"/>
                    <w:spacing w:before="40" w:after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Use case descriptions</w:t>
                  </w:r>
                  <w:r w:rsidR="003571B4"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for each use case / scenario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</w:tc>
            </w:tr>
            <w:tr w:rsidR="005974C6" w:rsidRPr="002E20B8">
              <w:tc>
                <w:tcPr>
                  <w:tcW w:w="739" w:type="dxa"/>
                </w:tcPr>
                <w:p w:rsidR="005974C6" w:rsidRPr="002E20B8" w:rsidRDefault="00B945CB" w:rsidP="00DB5953">
                  <w:pPr>
                    <w:spacing w:before="40" w:after="4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</w:pPr>
                  <w:r w:rsidRPr="002E20B8"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  <w:t>6</w:t>
                  </w:r>
                </w:p>
              </w:tc>
              <w:tc>
                <w:tcPr>
                  <w:tcW w:w="6528" w:type="dxa"/>
                </w:tcPr>
                <w:p w:rsidR="005974C6" w:rsidRPr="002E20B8" w:rsidRDefault="005974C6" w:rsidP="00DB5953">
                  <w:pPr>
                    <w:pStyle w:val="PlainText"/>
                    <w:spacing w:before="40" w:after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Activity diagrams for use cases / scenarios.</w:t>
                  </w:r>
                </w:p>
              </w:tc>
            </w:tr>
            <w:tr w:rsidR="005974C6" w:rsidRPr="002E20B8">
              <w:tc>
                <w:tcPr>
                  <w:tcW w:w="739" w:type="dxa"/>
                </w:tcPr>
                <w:p w:rsidR="005974C6" w:rsidRPr="002E20B8" w:rsidRDefault="00B945CB" w:rsidP="00DB5953">
                  <w:pPr>
                    <w:spacing w:before="4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</w:pPr>
                  <w:r w:rsidRPr="002E20B8"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  <w:t>7</w:t>
                  </w:r>
                </w:p>
              </w:tc>
              <w:tc>
                <w:tcPr>
                  <w:tcW w:w="6528" w:type="dxa"/>
                </w:tcPr>
                <w:p w:rsidR="005974C6" w:rsidRPr="002E20B8" w:rsidRDefault="005974C6" w:rsidP="00993E4F">
                  <w:pPr>
                    <w:pStyle w:val="PlainText"/>
                    <w:spacing w:before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An initial class diagram of the problem domain (entity) classes with attributes and associations (no data types and inheritance required). </w:t>
                  </w:r>
                </w:p>
              </w:tc>
            </w:tr>
            <w:tr w:rsidR="005974C6" w:rsidRPr="002E20B8">
              <w:tc>
                <w:tcPr>
                  <w:tcW w:w="739" w:type="dxa"/>
                </w:tcPr>
                <w:p w:rsidR="005974C6" w:rsidRPr="002E20B8" w:rsidRDefault="005974C6" w:rsidP="006C180C">
                  <w:pPr>
                    <w:spacing w:before="40" w:after="4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6528" w:type="dxa"/>
                </w:tcPr>
                <w:p w:rsidR="005974C6" w:rsidRPr="00AA79A4" w:rsidRDefault="005974C6" w:rsidP="00AA2CFF">
                  <w:pPr>
                    <w:pStyle w:val="PlainText"/>
                    <w:spacing w:before="40" w:after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AA79A4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Deadline</w:t>
                  </w:r>
                  <w:r w:rsidRPr="00AA79A4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: Submission of Assignment Part 1’s hardcopy report, softcopy</w:t>
                  </w:r>
                  <w:r w:rsidR="002624F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</w:t>
                  </w:r>
                  <w:r w:rsidRPr="00AA79A4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models / report and assignment portfolio.</w:t>
                  </w:r>
                </w:p>
              </w:tc>
            </w:tr>
          </w:tbl>
          <w:p w:rsidR="00BB6779" w:rsidRPr="002E20B8" w:rsidRDefault="00BB6779" w:rsidP="006C180C">
            <w:pPr>
              <w:pStyle w:val="PlainText"/>
              <w:spacing w:before="120" w:after="120"/>
              <w:jc w:val="both"/>
              <w:rPr>
                <w:rFonts w:ascii="Arial" w:hAnsi="Arial" w:cs="Arial"/>
                <w:b/>
                <w:sz w:val="16"/>
                <w:szCs w:val="16"/>
                <w:u w:val="single"/>
                <w:lang w:val="en-GB"/>
              </w:rPr>
            </w:pPr>
          </w:p>
          <w:p w:rsidR="009D4870" w:rsidRPr="002E20B8" w:rsidRDefault="009D4870" w:rsidP="006C180C">
            <w:pPr>
              <w:pStyle w:val="PlainText"/>
              <w:spacing w:before="120" w:after="120"/>
              <w:jc w:val="both"/>
              <w:rPr>
                <w:rFonts w:ascii="Arial" w:hAnsi="Arial" w:cs="Arial"/>
                <w:b/>
                <w:u w:val="single"/>
                <w:lang w:val="en-GB"/>
              </w:rPr>
            </w:pPr>
            <w:r w:rsidRPr="002E20B8">
              <w:rPr>
                <w:rFonts w:ascii="Arial" w:hAnsi="Arial" w:cs="Arial"/>
                <w:b/>
                <w:u w:val="single"/>
                <w:lang w:val="en-GB"/>
              </w:rPr>
              <w:t xml:space="preserve">Part </w:t>
            </w:r>
            <w:r w:rsidR="008221CF" w:rsidRPr="002E20B8">
              <w:rPr>
                <w:rFonts w:ascii="Arial" w:hAnsi="Arial" w:cs="Arial"/>
                <w:b/>
                <w:u w:val="single"/>
                <w:lang w:val="en-GB"/>
              </w:rPr>
              <w:t>2</w:t>
            </w:r>
          </w:p>
          <w:tbl>
            <w:tblPr>
              <w:tblW w:w="72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739"/>
              <w:gridCol w:w="6551"/>
            </w:tblGrid>
            <w:tr w:rsidR="008221CF" w:rsidRPr="002E20B8">
              <w:tc>
                <w:tcPr>
                  <w:tcW w:w="739" w:type="dxa"/>
                </w:tcPr>
                <w:p w:rsidR="008221CF" w:rsidRPr="002E20B8" w:rsidRDefault="003A7908" w:rsidP="004E6264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Week</w:t>
                  </w:r>
                </w:p>
              </w:tc>
              <w:tc>
                <w:tcPr>
                  <w:tcW w:w="6551" w:type="dxa"/>
                </w:tcPr>
                <w:p w:rsidR="008221CF" w:rsidRPr="002E20B8" w:rsidRDefault="008221CF" w:rsidP="004E6264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Deliverables</w:t>
                  </w:r>
                </w:p>
              </w:tc>
            </w:tr>
            <w:tr w:rsidR="008221CF" w:rsidRPr="002E20B8">
              <w:tc>
                <w:tcPr>
                  <w:tcW w:w="739" w:type="dxa"/>
                </w:tcPr>
                <w:p w:rsidR="008221CF" w:rsidRPr="002E20B8" w:rsidRDefault="0042133C" w:rsidP="00040225">
                  <w:pPr>
                    <w:spacing w:before="4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  <w:t>8</w:t>
                  </w:r>
                </w:p>
              </w:tc>
              <w:tc>
                <w:tcPr>
                  <w:tcW w:w="6551" w:type="dxa"/>
                </w:tcPr>
                <w:p w:rsidR="00333732" w:rsidRPr="002E20B8" w:rsidRDefault="00333732" w:rsidP="00040225">
                  <w:pPr>
                    <w:pStyle w:val="PlainText"/>
                    <w:numPr>
                      <w:ilvl w:val="0"/>
                      <w:numId w:val="13"/>
                    </w:numPr>
                    <w:spacing w:before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Design sequence diagrams for use case scenarios*</w:t>
                  </w:r>
                  <w:r w:rsidR="00690B00"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*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. </w:t>
                  </w:r>
                </w:p>
                <w:p w:rsidR="00333732" w:rsidRPr="002E20B8" w:rsidRDefault="00333732" w:rsidP="00040225">
                  <w:pPr>
                    <w:pStyle w:val="PlainText"/>
                    <w:numPr>
                      <w:ilvl w:val="0"/>
                      <w:numId w:val="13"/>
                    </w:numPr>
                    <w:spacing w:before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Design collaboration diagrams for use case scenarios*</w:t>
                  </w:r>
                  <w:r w:rsidR="00690B00"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*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  <w:p w:rsidR="0042133C" w:rsidRPr="002E20B8" w:rsidRDefault="00333732" w:rsidP="0042133C">
                  <w:pPr>
                    <w:pStyle w:val="PlainText"/>
                    <w:spacing w:before="40" w:after="40"/>
                    <w:ind w:left="706" w:hanging="706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*</w:t>
                  </w:r>
                  <w:r w:rsidR="00386A00"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*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Note: For each </w:t>
                  </w:r>
                  <w:r w:rsidR="00386A00"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scenario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, produce </w:t>
                  </w:r>
                  <w:r w:rsidR="00602BF1" w:rsidRPr="00993736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both</w:t>
                  </w:r>
                  <w:r w:rsidRPr="00993736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type</w:t>
                  </w:r>
                  <w:r w:rsidR="00602BF1" w:rsidRPr="00993736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s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of </w:t>
                  </w:r>
                  <w:r w:rsidR="008B19C0"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design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interaction diagram</w:t>
                  </w:r>
                  <w:r w:rsidR="00602BF1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for each member</w:t>
                  </w:r>
                  <w:r w:rsidR="00993736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.</w:t>
                  </w:r>
                </w:p>
              </w:tc>
            </w:tr>
            <w:tr w:rsidR="0042133C" w:rsidRPr="002E20B8">
              <w:tc>
                <w:tcPr>
                  <w:tcW w:w="739" w:type="dxa"/>
                </w:tcPr>
                <w:p w:rsidR="0042133C" w:rsidRPr="00993736" w:rsidRDefault="0042133C" w:rsidP="00881060">
                  <w:pPr>
                    <w:jc w:val="center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551" w:type="dxa"/>
                </w:tcPr>
                <w:p w:rsidR="0042133C" w:rsidRPr="002E20B8" w:rsidRDefault="0042133C" w:rsidP="00881060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 xml:space="preserve">State chart diagrams for any </w:t>
                  </w:r>
                  <w:r w:rsidRPr="002E20B8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TWO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 xml:space="preserve"> relevant problem domain classes.</w:t>
                  </w:r>
                </w:p>
              </w:tc>
            </w:tr>
            <w:tr w:rsidR="008221CF" w:rsidRPr="002E20B8">
              <w:tc>
                <w:tcPr>
                  <w:tcW w:w="739" w:type="dxa"/>
                </w:tcPr>
                <w:p w:rsidR="008221CF" w:rsidRPr="002E20B8" w:rsidRDefault="008221CF" w:rsidP="00040225">
                  <w:pPr>
                    <w:spacing w:before="4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</w:pPr>
                  <w:r w:rsidRPr="002E20B8"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  <w:t>10</w:t>
                  </w:r>
                </w:p>
              </w:tc>
              <w:tc>
                <w:tcPr>
                  <w:tcW w:w="6551" w:type="dxa"/>
                </w:tcPr>
                <w:p w:rsidR="002E2998" w:rsidRPr="002E20B8" w:rsidRDefault="008221CF" w:rsidP="00521791">
                  <w:pPr>
                    <w:pStyle w:val="Title"/>
                    <w:numPr>
                      <w:ilvl w:val="0"/>
                      <w:numId w:val="30"/>
                    </w:numPr>
                    <w:spacing w:before="40" w:after="40"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 w:rsidRPr="002E20B8">
                    <w:rPr>
                      <w:rFonts w:cs="Arial"/>
                      <w:sz w:val="18"/>
                      <w:szCs w:val="18"/>
                    </w:rPr>
                    <w:t>Final</w:t>
                  </w:r>
                  <w:r w:rsidR="00D212D1" w:rsidRPr="002E20B8">
                    <w:rPr>
                      <w:rFonts w:cs="Arial"/>
                      <w:sz w:val="18"/>
                      <w:szCs w:val="18"/>
                    </w:rPr>
                    <w:t xml:space="preserve"> or design</w:t>
                  </w:r>
                  <w:r w:rsidRPr="002E20B8">
                    <w:rPr>
                      <w:rFonts w:cs="Arial"/>
                      <w:sz w:val="18"/>
                      <w:szCs w:val="18"/>
                    </w:rPr>
                    <w:t xml:space="preserve"> class diagram with generalization, </w:t>
                  </w:r>
                  <w:r w:rsidR="00C407B2" w:rsidRPr="002E20B8">
                    <w:rPr>
                      <w:rFonts w:cs="Arial"/>
                      <w:sz w:val="18"/>
                      <w:szCs w:val="18"/>
                    </w:rPr>
                    <w:t xml:space="preserve">relevant </w:t>
                  </w:r>
                  <w:r w:rsidRPr="002E20B8">
                    <w:rPr>
                      <w:rFonts w:cs="Arial"/>
                      <w:sz w:val="18"/>
                      <w:szCs w:val="18"/>
                    </w:rPr>
                    <w:t>data types and class operations.</w:t>
                  </w:r>
                </w:p>
                <w:p w:rsidR="00C3502E" w:rsidRPr="002E20B8" w:rsidRDefault="00C3502E" w:rsidP="00C3502E">
                  <w:pPr>
                    <w:pStyle w:val="PlainText"/>
                    <w:numPr>
                      <w:ilvl w:val="0"/>
                      <w:numId w:val="30"/>
                    </w:numPr>
                    <w:spacing w:before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Package diagram (i.e. network diagram) which illustrates the software design using model-view-controller (MVC) 3-tier architecture for the </w:t>
                  </w:r>
                  <w:r w:rsidR="007E7EA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Taxi</w:t>
                  </w:r>
                  <w:r w:rsidR="009937AE" w:rsidRPr="002E20B8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Management System.</w:t>
                  </w:r>
                </w:p>
                <w:p w:rsidR="00C3502E" w:rsidRPr="002E20B8" w:rsidRDefault="00C3502E" w:rsidP="00C3502E">
                  <w:pPr>
                    <w:pStyle w:val="Title"/>
                    <w:spacing w:before="40" w:after="40"/>
                    <w:ind w:left="360"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 w:rsidRPr="002E20B8">
                    <w:rPr>
                      <w:rFonts w:cs="Arial"/>
                      <w:sz w:val="18"/>
                      <w:szCs w:val="18"/>
                    </w:rPr>
                    <w:t>(Note: Partition it into subsystems using presentation, business logic and database three-layer architecture).</w:t>
                  </w:r>
                </w:p>
              </w:tc>
            </w:tr>
            <w:tr w:rsidR="008221CF" w:rsidRPr="002E20B8">
              <w:tc>
                <w:tcPr>
                  <w:tcW w:w="739" w:type="dxa"/>
                </w:tcPr>
                <w:p w:rsidR="008221CF" w:rsidRPr="002E20B8" w:rsidRDefault="008221CF" w:rsidP="00040225">
                  <w:pPr>
                    <w:spacing w:before="4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</w:pPr>
                  <w:r w:rsidRPr="002E20B8"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  <w:t>11</w:t>
                  </w:r>
                </w:p>
              </w:tc>
              <w:tc>
                <w:tcPr>
                  <w:tcW w:w="6551" w:type="dxa"/>
                </w:tcPr>
                <w:p w:rsidR="00C3502E" w:rsidRPr="002E20B8" w:rsidRDefault="00602BF1" w:rsidP="0042133C">
                  <w:pPr>
                    <w:pStyle w:val="PlainText"/>
                    <w:numPr>
                      <w:ilvl w:val="0"/>
                      <w:numId w:val="29"/>
                    </w:numPr>
                    <w:spacing w:before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Deployments diagram</w:t>
                  </w:r>
                  <w:r w:rsidR="00C3502E"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 xml:space="preserve"> for the </w:t>
                  </w:r>
                  <w:r w:rsidR="0042133C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MS</w:t>
                  </w:r>
                  <w:r w:rsidR="00C3502E"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architecture.</w:t>
                  </w:r>
                </w:p>
              </w:tc>
            </w:tr>
            <w:tr w:rsidR="008221CF" w:rsidRPr="002E20B8">
              <w:tc>
                <w:tcPr>
                  <w:tcW w:w="739" w:type="dxa"/>
                </w:tcPr>
                <w:p w:rsidR="008221CF" w:rsidRPr="002E20B8" w:rsidRDefault="008221CF" w:rsidP="002624F6">
                  <w:pPr>
                    <w:spacing w:beforeLines="4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</w:pPr>
                  <w:r w:rsidRPr="002E20B8"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  <w:t>12</w:t>
                  </w:r>
                </w:p>
              </w:tc>
              <w:tc>
                <w:tcPr>
                  <w:tcW w:w="6551" w:type="dxa"/>
                </w:tcPr>
                <w:p w:rsidR="00E042DB" w:rsidRPr="00AA79A4" w:rsidRDefault="00E042DB" w:rsidP="002624F6">
                  <w:pPr>
                    <w:pStyle w:val="PlainText"/>
                    <w:spacing w:beforeLines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AA79A4">
                    <w:rPr>
                      <w:rFonts w:ascii="Arial" w:hAnsi="Arial" w:cs="Arial"/>
                      <w:b/>
                      <w:sz w:val="18"/>
                      <w:szCs w:val="18"/>
                      <w:lang w:val="en-GB"/>
                    </w:rPr>
                    <w:t>Deadline</w:t>
                  </w:r>
                  <w:r w:rsidRPr="00AA79A4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: Submission of Assignment Part 2’s hardcopy report, softcopy models / report and assignment portfolio.</w:t>
                  </w:r>
                </w:p>
              </w:tc>
            </w:tr>
            <w:tr w:rsidR="008221CF" w:rsidRPr="002E20B8">
              <w:tc>
                <w:tcPr>
                  <w:tcW w:w="739" w:type="dxa"/>
                </w:tcPr>
                <w:p w:rsidR="008221CF" w:rsidRPr="002E20B8" w:rsidRDefault="008221CF" w:rsidP="002624F6">
                  <w:pPr>
                    <w:spacing w:beforeLines="4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</w:pPr>
                  <w:r w:rsidRPr="002E20B8"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  <w:t>13</w:t>
                  </w:r>
                </w:p>
              </w:tc>
              <w:tc>
                <w:tcPr>
                  <w:tcW w:w="6551" w:type="dxa"/>
                </w:tcPr>
                <w:p w:rsidR="008221CF" w:rsidRPr="002E20B8" w:rsidRDefault="008221CF" w:rsidP="002624F6">
                  <w:pPr>
                    <w:pStyle w:val="PlainText"/>
                    <w:spacing w:beforeLines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Presentation by teams</w:t>
                  </w:r>
                </w:p>
              </w:tc>
            </w:tr>
            <w:tr w:rsidR="008221CF" w:rsidRPr="002E20B8">
              <w:tc>
                <w:tcPr>
                  <w:tcW w:w="739" w:type="dxa"/>
                </w:tcPr>
                <w:p w:rsidR="008221CF" w:rsidRPr="002E20B8" w:rsidRDefault="008221CF" w:rsidP="002624F6">
                  <w:pPr>
                    <w:spacing w:beforeLines="40"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</w:pPr>
                  <w:r w:rsidRPr="002E20B8">
                    <w:rPr>
                      <w:rFonts w:ascii="Arial" w:eastAsia="Times New Roman" w:hAnsi="Arial" w:cs="Arial"/>
                      <w:sz w:val="18"/>
                      <w:szCs w:val="18"/>
                      <w:lang w:eastAsia="en-US"/>
                    </w:rPr>
                    <w:t>14</w:t>
                  </w:r>
                </w:p>
              </w:tc>
              <w:tc>
                <w:tcPr>
                  <w:tcW w:w="6551" w:type="dxa"/>
                </w:tcPr>
                <w:p w:rsidR="008221CF" w:rsidRPr="002E20B8" w:rsidRDefault="008221CF" w:rsidP="002624F6">
                  <w:pPr>
                    <w:pStyle w:val="PlainText"/>
                    <w:spacing w:beforeLines="40"/>
                    <w:jc w:val="both"/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  <w:lang w:val="en-GB"/>
                    </w:rPr>
                    <w:t>Presentation by teams (continued)</w:t>
                  </w:r>
                </w:p>
              </w:tc>
            </w:tr>
          </w:tbl>
          <w:p w:rsidR="0060605B" w:rsidRPr="002E20B8" w:rsidRDefault="0060605B" w:rsidP="000807CF">
            <w:pPr>
              <w:spacing w:before="120" w:after="120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</w:tr>
      <w:tr w:rsidR="005F5FA8" w:rsidRPr="002E20B8">
        <w:trPr>
          <w:trHeight w:val="1556"/>
        </w:trPr>
        <w:tc>
          <w:tcPr>
            <w:tcW w:w="1728" w:type="dxa"/>
          </w:tcPr>
          <w:p w:rsidR="005F5FA8" w:rsidRPr="002E20B8" w:rsidRDefault="005F5FA8" w:rsidP="000807CF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Guidelines</w:t>
            </w:r>
          </w:p>
        </w:tc>
        <w:tc>
          <w:tcPr>
            <w:tcW w:w="7470" w:type="dxa"/>
          </w:tcPr>
          <w:p w:rsidR="00572A12" w:rsidRPr="002E20B8" w:rsidRDefault="00572A12" w:rsidP="000807CF">
            <w:pPr>
              <w:spacing w:before="120" w:after="120"/>
              <w:rPr>
                <w:rFonts w:ascii="Arial" w:hAnsi="Arial" w:cs="Arial"/>
              </w:rPr>
            </w:pPr>
            <w:r w:rsidRPr="002E20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Your </w:t>
            </w:r>
            <w:r w:rsidR="006E03EC" w:rsidRPr="002E20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assignment submission</w:t>
            </w:r>
            <w:r w:rsidRPr="002E20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should </w:t>
            </w:r>
            <w:r w:rsidR="00487E77" w:rsidRPr="002E20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adhere to the following guidelines</w:t>
            </w:r>
            <w:r w:rsidRPr="002E20B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.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414"/>
              <w:gridCol w:w="5830"/>
            </w:tblGrid>
            <w:tr w:rsidR="00572A12" w:rsidRPr="002E20B8">
              <w:tc>
                <w:tcPr>
                  <w:tcW w:w="1414" w:type="dxa"/>
                </w:tcPr>
                <w:p w:rsidR="00572A12" w:rsidRPr="002E20B8" w:rsidRDefault="00572A12" w:rsidP="000807CF">
                  <w:pPr>
                    <w:spacing w:before="40" w:after="4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Paper size</w:t>
                  </w:r>
                </w:p>
              </w:tc>
              <w:tc>
                <w:tcPr>
                  <w:tcW w:w="5830" w:type="dxa"/>
                </w:tcPr>
                <w:p w:rsidR="00572A12" w:rsidRPr="002E20B8" w:rsidRDefault="00572A12" w:rsidP="000807CF">
                  <w:pPr>
                    <w:spacing w:before="40" w:after="4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A4</w:t>
                  </w:r>
                  <w:r w:rsidR="00E40A10" w:rsidRPr="002E20B8">
                    <w:rPr>
                      <w:rFonts w:ascii="Arial" w:hAnsi="Arial" w:cs="Arial"/>
                      <w:sz w:val="18"/>
                      <w:szCs w:val="18"/>
                    </w:rPr>
                    <w:t xml:space="preserve"> (Use only one side of the paper)</w:t>
                  </w:r>
                </w:p>
              </w:tc>
            </w:tr>
            <w:tr w:rsidR="001F799B" w:rsidRPr="002E20B8">
              <w:tc>
                <w:tcPr>
                  <w:tcW w:w="1414" w:type="dxa"/>
                </w:tcPr>
                <w:p w:rsidR="001F799B" w:rsidRPr="002E20B8" w:rsidRDefault="001F799B" w:rsidP="000807CF">
                  <w:pPr>
                    <w:spacing w:before="40" w:after="4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Line spacing</w:t>
                  </w:r>
                </w:p>
              </w:tc>
              <w:tc>
                <w:tcPr>
                  <w:tcW w:w="5830" w:type="dxa"/>
                </w:tcPr>
                <w:p w:rsidR="001F799B" w:rsidRPr="002E20B8" w:rsidRDefault="001F799B" w:rsidP="001F799B">
                  <w:pPr>
                    <w:spacing w:before="40" w:after="4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1 line</w:t>
                  </w:r>
                </w:p>
              </w:tc>
            </w:tr>
            <w:tr w:rsidR="001F799B" w:rsidRPr="002E20B8">
              <w:tc>
                <w:tcPr>
                  <w:tcW w:w="1414" w:type="dxa"/>
                </w:tcPr>
                <w:p w:rsidR="001F799B" w:rsidRPr="002E20B8" w:rsidRDefault="001F799B" w:rsidP="000807CF">
                  <w:pPr>
                    <w:spacing w:before="40" w:after="4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Font size</w:t>
                  </w:r>
                </w:p>
              </w:tc>
              <w:tc>
                <w:tcPr>
                  <w:tcW w:w="5830" w:type="dxa"/>
                </w:tcPr>
                <w:p w:rsidR="001F799B" w:rsidRPr="002E20B8" w:rsidRDefault="00C417AB" w:rsidP="001F799B">
                  <w:pPr>
                    <w:spacing w:before="40" w:after="4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7E64B6" w:rsidRPr="002E20B8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  <w:r w:rsidR="001F799B" w:rsidRPr="002E20B8">
                    <w:rPr>
                      <w:rFonts w:ascii="Arial" w:hAnsi="Arial" w:cs="Arial"/>
                      <w:sz w:val="18"/>
                      <w:szCs w:val="18"/>
                    </w:rPr>
                    <w:t xml:space="preserve"> pt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 xml:space="preserve"> for </w:t>
                  </w:r>
                  <w:r w:rsidR="00C2297D" w:rsidRPr="002E20B8">
                    <w:rPr>
                      <w:rFonts w:ascii="Arial" w:hAnsi="Arial" w:cs="Arial"/>
                      <w:sz w:val="18"/>
                      <w:szCs w:val="18"/>
                    </w:rPr>
                    <w:t xml:space="preserve">written </w:t>
                  </w: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description</w:t>
                  </w:r>
                  <w:r w:rsidR="00BF1F03" w:rsidRPr="002E20B8">
                    <w:rPr>
                      <w:rFonts w:ascii="Arial" w:hAnsi="Arial" w:cs="Arial"/>
                      <w:sz w:val="18"/>
                      <w:szCs w:val="18"/>
                    </w:rPr>
                    <w:t>s</w:t>
                  </w:r>
                </w:p>
              </w:tc>
            </w:tr>
          </w:tbl>
          <w:p w:rsidR="00932340" w:rsidRPr="002E20B8" w:rsidRDefault="00932340" w:rsidP="000807C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5FA8" w:rsidRPr="002E20B8">
        <w:tc>
          <w:tcPr>
            <w:tcW w:w="1728" w:type="dxa"/>
          </w:tcPr>
          <w:p w:rsidR="005F5FA8" w:rsidRPr="002E20B8" w:rsidRDefault="005F5FA8" w:rsidP="00EB6574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Estimated </w:t>
            </w:r>
            <w:r w:rsidR="007A1368" w:rsidRPr="002E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NonF2F </w:t>
            </w: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Hours </w:t>
            </w:r>
            <w:r w:rsidR="00EB6574"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Required</w:t>
            </w:r>
          </w:p>
        </w:tc>
        <w:tc>
          <w:tcPr>
            <w:tcW w:w="7470" w:type="dxa"/>
          </w:tcPr>
          <w:p w:rsidR="00224A2A" w:rsidRPr="002E20B8" w:rsidRDefault="007A1368" w:rsidP="00224A2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Part</w:t>
            </w:r>
            <w:r w:rsidR="006B0431" w:rsidRPr="002E20B8">
              <w:rPr>
                <w:rFonts w:ascii="Arial" w:hAnsi="Arial" w:cs="Arial"/>
                <w:sz w:val="20"/>
                <w:szCs w:val="20"/>
              </w:rPr>
              <w:t xml:space="preserve"> 1:</w:t>
            </w:r>
            <w:r w:rsidR="001F799B" w:rsidRPr="002E20B8">
              <w:rPr>
                <w:rFonts w:ascii="Arial" w:hAnsi="Arial" w:cs="Arial"/>
                <w:sz w:val="20"/>
                <w:szCs w:val="20"/>
              </w:rPr>
              <w:t xml:space="preserve"> At least </w:t>
            </w:r>
            <w:r w:rsidR="00A31DBC" w:rsidRPr="002E20B8">
              <w:rPr>
                <w:rFonts w:ascii="Arial" w:hAnsi="Arial" w:cs="Arial"/>
                <w:sz w:val="20"/>
                <w:szCs w:val="20"/>
              </w:rPr>
              <w:t>5</w:t>
            </w:r>
            <w:r w:rsidR="001F799B" w:rsidRPr="002E20B8">
              <w:rPr>
                <w:rFonts w:ascii="Arial" w:hAnsi="Arial" w:cs="Arial"/>
                <w:sz w:val="20"/>
                <w:szCs w:val="20"/>
              </w:rPr>
              <w:t xml:space="preserve"> hours per team member.</w:t>
            </w:r>
          </w:p>
          <w:p w:rsidR="005F5FA8" w:rsidRPr="002E20B8" w:rsidRDefault="007A1368" w:rsidP="00420FA3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Part</w:t>
            </w:r>
            <w:r w:rsidR="006B0431" w:rsidRPr="002E20B8">
              <w:rPr>
                <w:rFonts w:ascii="Arial" w:hAnsi="Arial" w:cs="Arial"/>
                <w:sz w:val="20"/>
                <w:szCs w:val="20"/>
              </w:rPr>
              <w:t xml:space="preserve"> 2: </w:t>
            </w:r>
            <w:r w:rsidR="00B52B45" w:rsidRPr="002E20B8">
              <w:rPr>
                <w:rFonts w:ascii="Arial" w:hAnsi="Arial" w:cs="Arial"/>
                <w:sz w:val="20"/>
                <w:szCs w:val="20"/>
              </w:rPr>
              <w:t xml:space="preserve">At least </w:t>
            </w:r>
            <w:r w:rsidR="00420FA3" w:rsidRPr="002E20B8">
              <w:rPr>
                <w:rFonts w:ascii="Arial" w:hAnsi="Arial" w:cs="Arial"/>
                <w:sz w:val="20"/>
                <w:szCs w:val="20"/>
              </w:rPr>
              <w:t>10</w:t>
            </w:r>
            <w:r w:rsidR="00932340" w:rsidRPr="002E20B8">
              <w:rPr>
                <w:rFonts w:ascii="Arial" w:hAnsi="Arial" w:cs="Arial"/>
                <w:sz w:val="20"/>
                <w:szCs w:val="20"/>
              </w:rPr>
              <w:t xml:space="preserve"> hours</w:t>
            </w:r>
            <w:r w:rsidR="00B52B45" w:rsidRPr="002E20B8">
              <w:rPr>
                <w:rFonts w:ascii="Arial" w:hAnsi="Arial" w:cs="Arial"/>
                <w:sz w:val="20"/>
                <w:szCs w:val="20"/>
              </w:rPr>
              <w:t xml:space="preserve">per team member. </w:t>
            </w:r>
          </w:p>
        </w:tc>
      </w:tr>
      <w:tr w:rsidR="005F5FA8" w:rsidRPr="002E20B8">
        <w:tc>
          <w:tcPr>
            <w:tcW w:w="1728" w:type="dxa"/>
          </w:tcPr>
          <w:p w:rsidR="005F5FA8" w:rsidRPr="002E20B8" w:rsidRDefault="00D47387" w:rsidP="000807CF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Academic Impropriety</w:t>
            </w:r>
          </w:p>
        </w:tc>
        <w:tc>
          <w:tcPr>
            <w:tcW w:w="7470" w:type="dxa"/>
          </w:tcPr>
          <w:p w:rsidR="005F5FA8" w:rsidRPr="002E20B8" w:rsidRDefault="001A2438" w:rsidP="000807CF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Y</w:t>
            </w:r>
            <w:r w:rsidR="00932340" w:rsidRPr="002E20B8">
              <w:rPr>
                <w:rFonts w:ascii="Arial" w:hAnsi="Arial" w:cs="Arial"/>
                <w:sz w:val="20"/>
                <w:szCs w:val="20"/>
              </w:rPr>
              <w:t xml:space="preserve">ou may only work with the students in your </w:t>
            </w:r>
            <w:r w:rsidR="00DA1D7D" w:rsidRPr="002E20B8">
              <w:rPr>
                <w:rFonts w:ascii="Arial" w:hAnsi="Arial" w:cs="Arial"/>
                <w:sz w:val="20"/>
                <w:szCs w:val="20"/>
              </w:rPr>
              <w:t>team</w:t>
            </w:r>
            <w:r w:rsidR="00932340" w:rsidRPr="002E20B8">
              <w:rPr>
                <w:rFonts w:ascii="Arial" w:hAnsi="Arial" w:cs="Arial"/>
                <w:sz w:val="20"/>
                <w:szCs w:val="20"/>
              </w:rPr>
              <w:t xml:space="preserve"> to produce your answer.</w:t>
            </w:r>
          </w:p>
          <w:p w:rsidR="00932340" w:rsidRPr="002E20B8" w:rsidRDefault="005F7F67" w:rsidP="001C2EA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Your attention is drawn to </w:t>
            </w:r>
            <w:r w:rsidR="00572A12" w:rsidRPr="002E20B8">
              <w:rPr>
                <w:rFonts w:ascii="Arial" w:hAnsi="Arial" w:cs="Arial"/>
                <w:sz w:val="20"/>
                <w:szCs w:val="20"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Type">
                <w:r w:rsidR="00572A12" w:rsidRPr="002E20B8">
                  <w:rPr>
                    <w:rFonts w:ascii="Arial" w:hAnsi="Arial" w:cs="Arial"/>
                    <w:sz w:val="20"/>
                    <w:szCs w:val="20"/>
                  </w:rPr>
                  <w:t>School</w:t>
                </w:r>
              </w:smartTag>
              <w:r w:rsidR="00572A12" w:rsidRPr="002E20B8">
                <w:rPr>
                  <w:rFonts w:ascii="Arial" w:hAnsi="Arial" w:cs="Arial"/>
                  <w:sz w:val="20"/>
                  <w:szCs w:val="20"/>
                </w:rPr>
                <w:t xml:space="preserve"> of </w:t>
              </w:r>
              <w:smartTag w:uri="urn:schemas-microsoft-com:office:smarttags" w:element="PlaceName">
                <w:r w:rsidR="00572A12" w:rsidRPr="002E20B8">
                  <w:rPr>
                    <w:rFonts w:ascii="Arial" w:hAnsi="Arial" w:cs="Arial"/>
                    <w:sz w:val="20"/>
                    <w:szCs w:val="20"/>
                  </w:rPr>
                  <w:t>Arts</w:t>
                </w:r>
              </w:smartTag>
            </w:smartTag>
            <w:r w:rsidR="00572A12" w:rsidRPr="002E20B8">
              <w:rPr>
                <w:rFonts w:ascii="Arial" w:hAnsi="Arial" w:cs="Arial"/>
                <w:sz w:val="20"/>
                <w:szCs w:val="20"/>
              </w:rPr>
              <w:t xml:space="preserve"> and S</w:t>
            </w:r>
            <w:r w:rsidR="009B69D4" w:rsidRPr="002E20B8">
              <w:rPr>
                <w:rFonts w:ascii="Arial" w:hAnsi="Arial" w:cs="Arial"/>
                <w:sz w:val="20"/>
                <w:szCs w:val="20"/>
              </w:rPr>
              <w:t>cience Handbook and the College</w:t>
            </w:r>
            <w:r w:rsidR="00572A12" w:rsidRPr="002E20B8">
              <w:rPr>
                <w:rFonts w:ascii="Arial" w:hAnsi="Arial" w:cs="Arial"/>
                <w:sz w:val="20"/>
                <w:szCs w:val="20"/>
              </w:rPr>
              <w:t xml:space="preserve"> Guidelines on Avoiding Plagiarism.</w:t>
            </w:r>
            <w:r w:rsidR="00546C16" w:rsidRPr="002E20B8">
              <w:rPr>
                <w:rFonts w:ascii="Arial" w:hAnsi="Arial" w:cs="Arial"/>
                <w:sz w:val="20"/>
                <w:szCs w:val="20"/>
              </w:rPr>
              <w:t>This covers cheating, attempt to cheat, plagiarism, collusion and any other attempts to gain an unfair advantage in assessment.</w:t>
            </w:r>
          </w:p>
          <w:p w:rsidR="00625E2D" w:rsidRPr="002E20B8" w:rsidRDefault="005F7F67" w:rsidP="000807CF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work you submit must conform </w:t>
            </w:r>
            <w:r w:rsidR="00D454C9"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</w:t>
            </w:r>
            <w:r w:rsidR="00DA1D7D"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se regulations.</w:t>
            </w:r>
          </w:p>
        </w:tc>
      </w:tr>
      <w:tr w:rsidR="00EB6574" w:rsidRPr="002E20B8">
        <w:trPr>
          <w:trHeight w:val="620"/>
        </w:trPr>
        <w:tc>
          <w:tcPr>
            <w:tcW w:w="1728" w:type="dxa"/>
          </w:tcPr>
          <w:p w:rsidR="00EB6574" w:rsidRPr="002E20B8" w:rsidRDefault="00EB6574" w:rsidP="000807CF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20B8">
              <w:rPr>
                <w:rFonts w:ascii="Arial" w:hAnsi="Arial" w:cs="Arial"/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7470" w:type="dxa"/>
          </w:tcPr>
          <w:p w:rsidR="00EB6574" w:rsidRPr="002E20B8" w:rsidRDefault="00EB6574" w:rsidP="00EB6574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This assignment contributes </w:t>
            </w:r>
            <w:r w:rsidR="00D77F01" w:rsidRPr="002E20B8">
              <w:rPr>
                <w:rFonts w:ascii="Arial" w:hAnsi="Arial" w:cs="Arial"/>
                <w:sz w:val="20"/>
                <w:szCs w:val="20"/>
              </w:rPr>
              <w:t>60</w:t>
            </w:r>
            <w:r w:rsidRPr="002E20B8">
              <w:rPr>
                <w:rFonts w:ascii="Arial" w:hAnsi="Arial" w:cs="Arial"/>
                <w:sz w:val="20"/>
                <w:szCs w:val="20"/>
              </w:rPr>
              <w:t>% to</w:t>
            </w:r>
            <w:r w:rsidR="00D77F01" w:rsidRPr="002E20B8">
              <w:rPr>
                <w:rFonts w:ascii="Arial" w:hAnsi="Arial" w:cs="Arial"/>
                <w:sz w:val="20"/>
                <w:szCs w:val="20"/>
              </w:rPr>
              <w:t xml:space="preserve"> the overall coursework mark for the course</w:t>
            </w:r>
            <w:r w:rsidRPr="002E20B8">
              <w:rPr>
                <w:rFonts w:ascii="Arial" w:hAnsi="Arial" w:cs="Arial"/>
                <w:sz w:val="20"/>
                <w:szCs w:val="20"/>
              </w:rPr>
              <w:t>.  The assessment criteria is provided below</w:t>
            </w:r>
            <w:r w:rsidR="00766430" w:rsidRPr="002E20B8">
              <w:rPr>
                <w:rFonts w:ascii="Arial" w:hAnsi="Arial" w:cs="Arial"/>
                <w:sz w:val="20"/>
                <w:szCs w:val="20"/>
              </w:rPr>
              <w:t xml:space="preserve"> (refer to the rubrics </w:t>
            </w:r>
            <w:r w:rsidR="0074568D" w:rsidRPr="002E20B8">
              <w:rPr>
                <w:rFonts w:ascii="Arial" w:hAnsi="Arial" w:cs="Arial"/>
                <w:sz w:val="20"/>
                <w:szCs w:val="20"/>
              </w:rPr>
              <w:t>f</w:t>
            </w:r>
            <w:r w:rsidR="00766430" w:rsidRPr="002E20B8">
              <w:rPr>
                <w:rFonts w:ascii="Arial" w:hAnsi="Arial" w:cs="Arial"/>
                <w:sz w:val="20"/>
                <w:szCs w:val="20"/>
              </w:rPr>
              <w:t>or details)</w:t>
            </w:r>
            <w:r w:rsidRPr="002E20B8">
              <w:rPr>
                <w:rFonts w:ascii="Arial" w:hAnsi="Arial" w:cs="Arial"/>
                <w:sz w:val="20"/>
                <w:szCs w:val="20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056"/>
              <w:gridCol w:w="1074"/>
            </w:tblGrid>
            <w:tr w:rsidR="00EB6574" w:rsidRPr="002E20B8" w:rsidTr="00D77F01">
              <w:tc>
                <w:tcPr>
                  <w:tcW w:w="6056" w:type="dxa"/>
                </w:tcPr>
                <w:p w:rsidR="00EB6574" w:rsidRPr="002E20B8" w:rsidRDefault="00EB6574" w:rsidP="00073090">
                  <w:pPr>
                    <w:spacing w:before="60" w:after="6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Assessment Criteria</w:t>
                  </w:r>
                </w:p>
              </w:tc>
              <w:tc>
                <w:tcPr>
                  <w:tcW w:w="1074" w:type="dxa"/>
                </w:tcPr>
                <w:p w:rsidR="00EB6574" w:rsidRPr="002E20B8" w:rsidRDefault="001650DE" w:rsidP="004E6264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Marks Allotted</w:t>
                  </w:r>
                </w:p>
              </w:tc>
            </w:tr>
            <w:tr w:rsidR="00EB6574" w:rsidRPr="002E20B8" w:rsidTr="00D77F01">
              <w:tc>
                <w:tcPr>
                  <w:tcW w:w="7130" w:type="dxa"/>
                  <w:gridSpan w:val="2"/>
                </w:tcPr>
                <w:p w:rsidR="00EB6574" w:rsidRPr="002E20B8" w:rsidRDefault="009F458F" w:rsidP="00073090">
                  <w:pPr>
                    <w:spacing w:before="60" w:after="6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Part</w:t>
                  </w:r>
                  <w:r w:rsidR="00EB6574" w:rsidRPr="002E20B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1</w:t>
                  </w:r>
                </w:p>
              </w:tc>
            </w:tr>
            <w:tr w:rsidR="00EB6574" w:rsidRPr="002E20B8" w:rsidTr="00D77F01">
              <w:tc>
                <w:tcPr>
                  <w:tcW w:w="6056" w:type="dxa"/>
                </w:tcPr>
                <w:p w:rsidR="00EB6574" w:rsidRPr="002E20B8" w:rsidRDefault="00602BF1" w:rsidP="00EA1D6F">
                  <w:pPr>
                    <w:pStyle w:val="ListParagraph"/>
                    <w:numPr>
                      <w:ilvl w:val="0"/>
                      <w:numId w:val="27"/>
                    </w:numPr>
                    <w:spacing w:before="40" w:after="40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Problem statement and </w:t>
                  </w:r>
                  <w:r w:rsidR="00EA1D6F"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Functional r</w:t>
                  </w:r>
                  <w:r w:rsidR="009F458F"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equirements list </w:t>
                  </w:r>
                </w:p>
              </w:tc>
              <w:tc>
                <w:tcPr>
                  <w:tcW w:w="1074" w:type="dxa"/>
                  <w:vAlign w:val="center"/>
                </w:tcPr>
                <w:p w:rsidR="00EB6574" w:rsidRPr="002E20B8" w:rsidRDefault="00602BF1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E87336" w:rsidRPr="002E20B8" w:rsidTr="00D77F01">
              <w:tc>
                <w:tcPr>
                  <w:tcW w:w="6056" w:type="dxa"/>
                </w:tcPr>
                <w:p w:rsidR="00560216" w:rsidRPr="002E20B8" w:rsidRDefault="009F458F" w:rsidP="00940DE5">
                  <w:pPr>
                    <w:pStyle w:val="ListParagraph"/>
                    <w:numPr>
                      <w:ilvl w:val="0"/>
                      <w:numId w:val="27"/>
                    </w:numPr>
                    <w:spacing w:before="40" w:after="40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Correctness and completeness of</w:t>
                  </w:r>
                  <w:r w:rsidR="00940DE5"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 overview use case diagram</w:t>
                  </w:r>
                </w:p>
              </w:tc>
              <w:tc>
                <w:tcPr>
                  <w:tcW w:w="1074" w:type="dxa"/>
                  <w:vAlign w:val="center"/>
                </w:tcPr>
                <w:p w:rsidR="00E87336" w:rsidRPr="004A1BD0" w:rsidRDefault="00940DE5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4A1BD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D77F01" w:rsidRPr="002E20B8" w:rsidTr="00D77F01">
              <w:tc>
                <w:tcPr>
                  <w:tcW w:w="6056" w:type="dxa"/>
                </w:tcPr>
                <w:p w:rsidR="00D77F01" w:rsidRPr="002E20B8" w:rsidRDefault="00EA7A43" w:rsidP="00940DE5">
                  <w:pPr>
                    <w:pStyle w:val="ListParagraph"/>
                    <w:numPr>
                      <w:ilvl w:val="0"/>
                      <w:numId w:val="27"/>
                    </w:numPr>
                    <w:spacing w:before="40" w:after="40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***</w:t>
                  </w:r>
                  <w:r w:rsidR="00940DE5"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Correctness and completeness of details use case diagrams + use case descriptions </w:t>
                  </w:r>
                  <w:r w:rsidR="00940DE5" w:rsidRPr="006C506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(Individual assessment)</w:t>
                  </w:r>
                </w:p>
              </w:tc>
              <w:tc>
                <w:tcPr>
                  <w:tcW w:w="1074" w:type="dxa"/>
                  <w:vAlign w:val="center"/>
                </w:tcPr>
                <w:p w:rsidR="00D77F01" w:rsidRPr="004A1BD0" w:rsidRDefault="00940DE5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4A1BD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8</w:t>
                  </w:r>
                </w:p>
              </w:tc>
            </w:tr>
            <w:tr w:rsidR="00940DE5" w:rsidRPr="002E20B8" w:rsidTr="00D77F01">
              <w:tc>
                <w:tcPr>
                  <w:tcW w:w="6056" w:type="dxa"/>
                </w:tcPr>
                <w:p w:rsidR="00940DE5" w:rsidRPr="002E20B8" w:rsidRDefault="00EA7A43" w:rsidP="00940DE5">
                  <w:pPr>
                    <w:pStyle w:val="ListParagraph"/>
                    <w:numPr>
                      <w:ilvl w:val="0"/>
                      <w:numId w:val="27"/>
                    </w:numPr>
                    <w:spacing w:before="40" w:after="40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***</w:t>
                  </w:r>
                  <w:r w:rsidR="00940DE5" w:rsidRPr="002E20B8">
                    <w:rPr>
                      <w:rFonts w:ascii="Arial" w:hAnsi="Arial" w:cs="Arial"/>
                      <w:sz w:val="18"/>
                      <w:szCs w:val="18"/>
                    </w:rPr>
                    <w:t xml:space="preserve">Correctness and completeness of activity diagrams based on the use case scenarios </w:t>
                  </w:r>
                  <w:r w:rsidR="00940DE5" w:rsidRPr="006C506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(Individual assessment)</w:t>
                  </w:r>
                </w:p>
              </w:tc>
              <w:tc>
                <w:tcPr>
                  <w:tcW w:w="1074" w:type="dxa"/>
                  <w:vAlign w:val="center"/>
                </w:tcPr>
                <w:p w:rsidR="00940DE5" w:rsidRPr="004A1BD0" w:rsidRDefault="00940DE5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4A1BD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EA7A43" w:rsidRPr="002E20B8" w:rsidTr="00D77F01">
              <w:tc>
                <w:tcPr>
                  <w:tcW w:w="6056" w:type="dxa"/>
                </w:tcPr>
                <w:p w:rsidR="00EA7A43" w:rsidRPr="002E20B8" w:rsidRDefault="00EA7A43" w:rsidP="00940DE5">
                  <w:pPr>
                    <w:pStyle w:val="ListParagraph"/>
                    <w:numPr>
                      <w:ilvl w:val="0"/>
                      <w:numId w:val="27"/>
                    </w:numPr>
                    <w:spacing w:before="40" w:after="4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Correctness and completeness of initial/ analysis class diagram</w:t>
                  </w:r>
                </w:p>
              </w:tc>
              <w:tc>
                <w:tcPr>
                  <w:tcW w:w="1074" w:type="dxa"/>
                  <w:vAlign w:val="center"/>
                </w:tcPr>
                <w:p w:rsidR="00EA7A43" w:rsidRPr="004A1BD0" w:rsidRDefault="00EA7A43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4A1BD0"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E87336" w:rsidRPr="002E20B8" w:rsidTr="00D77F01">
              <w:tc>
                <w:tcPr>
                  <w:tcW w:w="6056" w:type="dxa"/>
                </w:tcPr>
                <w:p w:rsidR="00E87336" w:rsidRPr="002E20B8" w:rsidRDefault="00E94A2F" w:rsidP="00073090">
                  <w:pPr>
                    <w:spacing w:before="40" w:after="40"/>
                    <w:jc w:val="right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Subtotal Marks</w:t>
                  </w:r>
                </w:p>
              </w:tc>
              <w:tc>
                <w:tcPr>
                  <w:tcW w:w="1074" w:type="dxa"/>
                  <w:vAlign w:val="center"/>
                </w:tcPr>
                <w:p w:rsidR="00E87336" w:rsidRPr="002E20B8" w:rsidRDefault="00940DE5" w:rsidP="00E8733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</w:t>
                  </w:r>
                  <w:r w:rsidR="00EA7A43" w:rsidRPr="002E20B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073090" w:rsidRPr="002E20B8" w:rsidTr="00D77F01">
              <w:tc>
                <w:tcPr>
                  <w:tcW w:w="7130" w:type="dxa"/>
                  <w:gridSpan w:val="2"/>
                </w:tcPr>
                <w:p w:rsidR="009F458F" w:rsidRPr="002E20B8" w:rsidRDefault="009F458F" w:rsidP="00073090">
                  <w:pPr>
                    <w:spacing w:before="40" w:after="4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E87336" w:rsidRPr="002E20B8" w:rsidTr="00D77F01">
              <w:tc>
                <w:tcPr>
                  <w:tcW w:w="7130" w:type="dxa"/>
                  <w:gridSpan w:val="2"/>
                </w:tcPr>
                <w:p w:rsidR="00E87336" w:rsidRPr="002E20B8" w:rsidRDefault="009F458F" w:rsidP="00073090">
                  <w:pPr>
                    <w:spacing w:before="40" w:after="4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Part</w:t>
                  </w:r>
                  <w:r w:rsidR="00E87336" w:rsidRPr="002E20B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 xml:space="preserve"> 2</w:t>
                  </w:r>
                </w:p>
              </w:tc>
            </w:tr>
            <w:tr w:rsidR="00E87336" w:rsidRPr="002E20B8" w:rsidTr="00D77F01">
              <w:tc>
                <w:tcPr>
                  <w:tcW w:w="6056" w:type="dxa"/>
                </w:tcPr>
                <w:p w:rsidR="00E87336" w:rsidRPr="002E20B8" w:rsidRDefault="006C180C" w:rsidP="00940DE5">
                  <w:pPr>
                    <w:pStyle w:val="ListParagraph"/>
                    <w:numPr>
                      <w:ilvl w:val="0"/>
                      <w:numId w:val="28"/>
                    </w:numPr>
                    <w:spacing w:before="40" w:after="40"/>
                    <w:ind w:left="338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Correctness and completeness of state chart diagram(s)</w:t>
                  </w:r>
                  <w:r w:rsidR="00EA7A43" w:rsidRPr="002E20B8">
                    <w:rPr>
                      <w:rFonts w:ascii="Arial" w:hAnsi="Arial" w:cs="Arial"/>
                      <w:sz w:val="18"/>
                      <w:szCs w:val="18"/>
                    </w:rPr>
                    <w:t xml:space="preserve"> for any TWO problem domain classes</w:t>
                  </w:r>
                </w:p>
              </w:tc>
              <w:tc>
                <w:tcPr>
                  <w:tcW w:w="1074" w:type="dxa"/>
                  <w:vAlign w:val="center"/>
                </w:tcPr>
                <w:p w:rsidR="00E87336" w:rsidRPr="002E20B8" w:rsidRDefault="00EA7A43" w:rsidP="00E87336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456F9A" w:rsidRPr="002E20B8" w:rsidTr="00D77F01">
              <w:tc>
                <w:tcPr>
                  <w:tcW w:w="6056" w:type="dxa"/>
                </w:tcPr>
                <w:p w:rsidR="00456F9A" w:rsidRPr="002E20B8" w:rsidRDefault="00EA7A43" w:rsidP="00940DE5">
                  <w:pPr>
                    <w:pStyle w:val="ListParagraph"/>
                    <w:numPr>
                      <w:ilvl w:val="0"/>
                      <w:numId w:val="28"/>
                    </w:numPr>
                    <w:spacing w:before="40" w:after="40"/>
                    <w:ind w:left="338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***</w:t>
                  </w:r>
                  <w:r w:rsidR="006C180C" w:rsidRPr="002E20B8">
                    <w:rPr>
                      <w:rFonts w:ascii="Arial" w:hAnsi="Arial" w:cs="Arial"/>
                      <w:sz w:val="18"/>
                      <w:szCs w:val="18"/>
                    </w:rPr>
                    <w:t>Correctness and compl</w:t>
                  </w:r>
                  <w:r w:rsidR="00940DE5" w:rsidRPr="002E20B8">
                    <w:rPr>
                      <w:rFonts w:ascii="Arial" w:hAnsi="Arial" w:cs="Arial"/>
                      <w:sz w:val="18"/>
                      <w:szCs w:val="18"/>
                    </w:rPr>
                    <w:t xml:space="preserve">eteness of interaction diagrams </w:t>
                  </w:r>
                  <w:r w:rsidR="00940DE5" w:rsidRPr="006C5060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(Individual assessment)</w:t>
                  </w:r>
                </w:p>
              </w:tc>
              <w:tc>
                <w:tcPr>
                  <w:tcW w:w="1074" w:type="dxa"/>
                  <w:vAlign w:val="center"/>
                </w:tcPr>
                <w:p w:rsidR="00456F9A" w:rsidRPr="002E20B8" w:rsidRDefault="00521791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8</w:t>
                  </w:r>
                </w:p>
              </w:tc>
            </w:tr>
            <w:tr w:rsidR="00E87336" w:rsidRPr="002E20B8" w:rsidTr="00D77F01">
              <w:tc>
                <w:tcPr>
                  <w:tcW w:w="6056" w:type="dxa"/>
                </w:tcPr>
                <w:p w:rsidR="00E87336" w:rsidRPr="002E20B8" w:rsidRDefault="006C180C" w:rsidP="00940DE5">
                  <w:pPr>
                    <w:pStyle w:val="ListParagraph"/>
                    <w:numPr>
                      <w:ilvl w:val="0"/>
                      <w:numId w:val="28"/>
                    </w:numPr>
                    <w:spacing w:before="40" w:after="40"/>
                    <w:ind w:left="338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Correctness and completeness of</w:t>
                  </w: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 final class diagram.</w:t>
                  </w:r>
                </w:p>
              </w:tc>
              <w:tc>
                <w:tcPr>
                  <w:tcW w:w="1074" w:type="dxa"/>
                  <w:vAlign w:val="center"/>
                </w:tcPr>
                <w:p w:rsidR="00E87336" w:rsidRPr="002E20B8" w:rsidRDefault="00940DE5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521791" w:rsidRPr="002E20B8" w:rsidTr="00D77F01">
              <w:tc>
                <w:tcPr>
                  <w:tcW w:w="6056" w:type="dxa"/>
                </w:tcPr>
                <w:p w:rsidR="00521791" w:rsidRPr="002E20B8" w:rsidRDefault="00521791" w:rsidP="00D932C6">
                  <w:pPr>
                    <w:pStyle w:val="ListParagraph"/>
                    <w:numPr>
                      <w:ilvl w:val="0"/>
                      <w:numId w:val="28"/>
                    </w:numPr>
                    <w:spacing w:before="40" w:after="40"/>
                    <w:ind w:left="338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Correctness and completeness of</w:t>
                  </w: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 xml:space="preserve"> deployment diagram </w:t>
                  </w:r>
                </w:p>
              </w:tc>
              <w:tc>
                <w:tcPr>
                  <w:tcW w:w="1074" w:type="dxa"/>
                  <w:vAlign w:val="center"/>
                </w:tcPr>
                <w:p w:rsidR="00521791" w:rsidRPr="002E20B8" w:rsidRDefault="00521791" w:rsidP="00D932C6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521791" w:rsidRPr="002E20B8" w:rsidTr="00D77F01">
              <w:tc>
                <w:tcPr>
                  <w:tcW w:w="6056" w:type="dxa"/>
                </w:tcPr>
                <w:p w:rsidR="00521791" w:rsidRPr="002E20B8" w:rsidRDefault="00521791" w:rsidP="00D932C6">
                  <w:pPr>
                    <w:pStyle w:val="ListParagraph"/>
                    <w:numPr>
                      <w:ilvl w:val="0"/>
                      <w:numId w:val="28"/>
                    </w:numPr>
                    <w:spacing w:before="40" w:after="40"/>
                    <w:ind w:left="338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sz w:val="18"/>
                      <w:szCs w:val="18"/>
                    </w:rPr>
                    <w:t>Correctness and completeness of package diagram</w:t>
                  </w:r>
                </w:p>
              </w:tc>
              <w:tc>
                <w:tcPr>
                  <w:tcW w:w="1074" w:type="dxa"/>
                  <w:vAlign w:val="center"/>
                </w:tcPr>
                <w:p w:rsidR="00521791" w:rsidRPr="002E20B8" w:rsidRDefault="00521791" w:rsidP="00D932C6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E94A2F" w:rsidRPr="002E20B8" w:rsidTr="00D77F01">
              <w:tc>
                <w:tcPr>
                  <w:tcW w:w="6056" w:type="dxa"/>
                </w:tcPr>
                <w:p w:rsidR="00E94A2F" w:rsidRPr="002E20B8" w:rsidRDefault="00E94A2F" w:rsidP="00E94A2F">
                  <w:pPr>
                    <w:spacing w:before="40" w:after="40"/>
                    <w:jc w:val="right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Subtotal Marks</w:t>
                  </w:r>
                </w:p>
              </w:tc>
              <w:tc>
                <w:tcPr>
                  <w:tcW w:w="1074" w:type="dxa"/>
                  <w:vAlign w:val="center"/>
                </w:tcPr>
                <w:p w:rsidR="00E94A2F" w:rsidRPr="002E20B8" w:rsidRDefault="00EA7A43" w:rsidP="004E6264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24</w:t>
                  </w:r>
                </w:p>
              </w:tc>
            </w:tr>
            <w:tr w:rsidR="002624F6" w:rsidRPr="002E20B8" w:rsidTr="00D77F01">
              <w:tc>
                <w:tcPr>
                  <w:tcW w:w="6056" w:type="dxa"/>
                </w:tcPr>
                <w:p w:rsidR="002624F6" w:rsidRPr="002E20B8" w:rsidRDefault="002624F6" w:rsidP="008144F3">
                  <w:pPr>
                    <w:pStyle w:val="ListParagraph"/>
                    <w:numPr>
                      <w:ilvl w:val="0"/>
                      <w:numId w:val="2"/>
                    </w:numPr>
                    <w:spacing w:before="40" w:after="40"/>
                    <w:ind w:left="231" w:hanging="274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Team Work</w:t>
                  </w:r>
                </w:p>
              </w:tc>
              <w:tc>
                <w:tcPr>
                  <w:tcW w:w="1074" w:type="dxa"/>
                  <w:vAlign w:val="center"/>
                </w:tcPr>
                <w:p w:rsidR="002624F6" w:rsidRPr="002E20B8" w:rsidRDefault="002624F6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EA7A43" w:rsidRPr="002E20B8" w:rsidTr="00D77F01">
              <w:tc>
                <w:tcPr>
                  <w:tcW w:w="6056" w:type="dxa"/>
                </w:tcPr>
                <w:p w:rsidR="00EA7A43" w:rsidRPr="002E20B8" w:rsidRDefault="00FB32D7" w:rsidP="008144F3">
                  <w:pPr>
                    <w:pStyle w:val="ListParagraph"/>
                    <w:numPr>
                      <w:ilvl w:val="0"/>
                      <w:numId w:val="2"/>
                    </w:numPr>
                    <w:spacing w:before="40" w:after="40"/>
                    <w:ind w:left="231" w:hanging="274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***</w:t>
                  </w:r>
                  <w:r w:rsidR="00EA7A43"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Project management (weekly deliverables for entire assignment)</w:t>
                  </w:r>
                </w:p>
              </w:tc>
              <w:tc>
                <w:tcPr>
                  <w:tcW w:w="1074" w:type="dxa"/>
                  <w:vAlign w:val="center"/>
                </w:tcPr>
                <w:p w:rsidR="00EA7A43" w:rsidRPr="002E20B8" w:rsidRDefault="002624F6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EA7A43" w:rsidRPr="002E20B8" w:rsidTr="00D77F01">
              <w:tc>
                <w:tcPr>
                  <w:tcW w:w="6056" w:type="dxa"/>
                </w:tcPr>
                <w:p w:rsidR="00EA7A43" w:rsidRPr="002E20B8" w:rsidRDefault="00FB32D7" w:rsidP="004676CB">
                  <w:pPr>
                    <w:pStyle w:val="ListParagraph"/>
                    <w:numPr>
                      <w:ilvl w:val="0"/>
                      <w:numId w:val="2"/>
                    </w:numPr>
                    <w:spacing w:before="40" w:after="40"/>
                    <w:ind w:left="231" w:hanging="274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***</w:t>
                  </w:r>
                  <w:r w:rsidR="00EA7A43"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Individual presentation</w:t>
                  </w:r>
                  <w:r w:rsidR="00EA7A43" w:rsidRPr="002E20B8">
                    <w:rPr>
                      <w:rFonts w:ascii="Arial" w:hAnsi="Arial" w:cs="Arial"/>
                      <w:bCs/>
                      <w:sz w:val="18"/>
                      <w:szCs w:val="18"/>
                      <w:highlight w:val="yellow"/>
                    </w:rPr>
                    <w:t>(Part 1 &amp; 2)</w:t>
                  </w:r>
                </w:p>
              </w:tc>
              <w:tc>
                <w:tcPr>
                  <w:tcW w:w="1074" w:type="dxa"/>
                  <w:vAlign w:val="center"/>
                </w:tcPr>
                <w:p w:rsidR="00EA7A43" w:rsidRPr="002E20B8" w:rsidRDefault="00EA7A43" w:rsidP="004E6264">
                  <w:pPr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Cs/>
                      <w:sz w:val="18"/>
                      <w:szCs w:val="18"/>
                    </w:rPr>
                    <w:t>4</w:t>
                  </w:r>
                </w:p>
              </w:tc>
            </w:tr>
            <w:tr w:rsidR="00EA7A43" w:rsidRPr="002E20B8" w:rsidTr="00D77F01">
              <w:tc>
                <w:tcPr>
                  <w:tcW w:w="6056" w:type="dxa"/>
                </w:tcPr>
                <w:p w:rsidR="00EA7A43" w:rsidRPr="002E20B8" w:rsidRDefault="00FB32D7" w:rsidP="00073090">
                  <w:pPr>
                    <w:spacing w:before="40" w:after="40"/>
                    <w:jc w:val="right"/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Subtotal Marks</w:t>
                  </w:r>
                </w:p>
              </w:tc>
              <w:tc>
                <w:tcPr>
                  <w:tcW w:w="1074" w:type="dxa"/>
                  <w:vAlign w:val="center"/>
                </w:tcPr>
                <w:p w:rsidR="00EA7A43" w:rsidRPr="002E20B8" w:rsidRDefault="00FB32D7" w:rsidP="00E8733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12</w:t>
                  </w:r>
                </w:p>
              </w:tc>
            </w:tr>
            <w:tr w:rsidR="00EA7A43" w:rsidRPr="002E20B8" w:rsidTr="00D77F01">
              <w:tc>
                <w:tcPr>
                  <w:tcW w:w="6056" w:type="dxa"/>
                </w:tcPr>
                <w:p w:rsidR="00EA7A43" w:rsidRPr="002E20B8" w:rsidRDefault="00EA7A43" w:rsidP="00073090">
                  <w:pPr>
                    <w:spacing w:before="40" w:after="40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color w:val="0000FF"/>
                      <w:sz w:val="18"/>
                      <w:szCs w:val="18"/>
                    </w:rPr>
                    <w:t>Total marks for Practical Assignment</w:t>
                  </w:r>
                </w:p>
              </w:tc>
              <w:tc>
                <w:tcPr>
                  <w:tcW w:w="1074" w:type="dxa"/>
                  <w:vAlign w:val="center"/>
                </w:tcPr>
                <w:p w:rsidR="00EA7A43" w:rsidRPr="002E20B8" w:rsidRDefault="00EA7A43" w:rsidP="00297826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2E20B8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</w:tr>
          </w:tbl>
          <w:p w:rsidR="006C180C" w:rsidRPr="002E20B8" w:rsidRDefault="006D046A" w:rsidP="006D046A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  <w:r w:rsidRPr="002E20B8">
              <w:rPr>
                <w:rFonts w:ascii="Arial" w:hAnsi="Arial" w:cs="Arial"/>
                <w:sz w:val="18"/>
                <w:szCs w:val="18"/>
              </w:rPr>
              <w:t>***Individual marks will be awarded to each student.</w:t>
            </w:r>
          </w:p>
          <w:p w:rsidR="00EB6574" w:rsidRPr="002E20B8" w:rsidRDefault="00EB6574" w:rsidP="00073090">
            <w:pPr>
              <w:tabs>
                <w:tab w:val="left" w:pos="1440"/>
              </w:tabs>
              <w:spacing w:before="24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2E20B8">
              <w:rPr>
                <w:rFonts w:ascii="Arial" w:hAnsi="Arial" w:cs="Arial"/>
                <w:sz w:val="20"/>
                <w:szCs w:val="20"/>
                <w:u w:val="single"/>
              </w:rPr>
              <w:t>Note</w:t>
            </w:r>
          </w:p>
          <w:p w:rsidR="0074568D" w:rsidRPr="002E20B8" w:rsidRDefault="0074568D" w:rsidP="006C180C">
            <w:pPr>
              <w:pStyle w:val="ListParagraph"/>
              <w:numPr>
                <w:ilvl w:val="0"/>
                <w:numId w:val="4"/>
              </w:numPr>
              <w:tabs>
                <w:tab w:val="left" w:pos="238"/>
              </w:tabs>
              <w:spacing w:before="120"/>
              <w:ind w:left="238" w:hanging="238"/>
              <w:contextualSpacing w:val="0"/>
              <w:rPr>
                <w:rFonts w:ascii="Arial" w:hAnsi="Arial" w:cs="Arial"/>
                <w:i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 xml:space="preserve">For each </w:t>
            </w:r>
            <w:r w:rsidR="006C180C" w:rsidRPr="002E20B8">
              <w:rPr>
                <w:rFonts w:ascii="Arial" w:hAnsi="Arial" w:cs="Arial"/>
                <w:sz w:val="20"/>
                <w:szCs w:val="20"/>
              </w:rPr>
              <w:t>part</w:t>
            </w:r>
            <w:r w:rsidRPr="002E20B8">
              <w:rPr>
                <w:rFonts w:ascii="Arial" w:hAnsi="Arial" w:cs="Arial"/>
                <w:sz w:val="20"/>
                <w:szCs w:val="20"/>
              </w:rPr>
              <w:t xml:space="preserve">, failure to adhere to the required </w:t>
            </w:r>
            <w:r w:rsidR="006C180C" w:rsidRPr="002E20B8">
              <w:rPr>
                <w:rFonts w:ascii="Arial" w:hAnsi="Arial" w:cs="Arial"/>
                <w:bCs/>
                <w:sz w:val="20"/>
                <w:szCs w:val="20"/>
              </w:rPr>
              <w:t>requirements for submission and report presentation</w:t>
            </w:r>
            <w:r w:rsidRPr="002E20B8">
              <w:rPr>
                <w:rFonts w:ascii="Arial" w:hAnsi="Arial" w:cs="Arial"/>
                <w:sz w:val="20"/>
                <w:szCs w:val="20"/>
              </w:rPr>
              <w:t>will result in being downgraded a grade.</w:t>
            </w:r>
          </w:p>
          <w:p w:rsidR="00073090" w:rsidRPr="002E20B8" w:rsidRDefault="00073090" w:rsidP="00A522E1">
            <w:pPr>
              <w:pStyle w:val="ListParagraph"/>
              <w:numPr>
                <w:ilvl w:val="0"/>
                <w:numId w:val="4"/>
              </w:numPr>
              <w:tabs>
                <w:tab w:val="left" w:pos="238"/>
              </w:tabs>
              <w:spacing w:before="120"/>
              <w:contextualSpacing w:val="0"/>
              <w:rPr>
                <w:rFonts w:ascii="Arial" w:hAnsi="Arial" w:cs="Arial"/>
                <w:i/>
                <w:sz w:val="20"/>
                <w:szCs w:val="20"/>
              </w:rPr>
            </w:pPr>
            <w:r w:rsidRPr="002E20B8">
              <w:rPr>
                <w:rFonts w:ascii="Arial" w:hAnsi="Arial" w:cs="Arial"/>
                <w:sz w:val="20"/>
                <w:szCs w:val="20"/>
              </w:rPr>
              <w:t>From the total marks obtained for the overall practical assignment,</w:t>
            </w:r>
          </w:p>
          <w:p w:rsidR="00DF3481" w:rsidRPr="002E20B8" w:rsidRDefault="00EB6574" w:rsidP="008320B5">
            <w:pPr>
              <w:pStyle w:val="ListParagraph"/>
              <w:tabs>
                <w:tab w:val="left" w:pos="1440"/>
              </w:tabs>
              <w:spacing w:before="60"/>
              <w:ind w:left="792"/>
              <w:contextualSpacing w:val="0"/>
              <w:rPr>
                <w:rFonts w:ascii="Arial" w:hAnsi="Arial" w:cs="Arial"/>
                <w:i/>
                <w:sz w:val="20"/>
                <w:szCs w:val="20"/>
              </w:rPr>
            </w:pPr>
            <w:r w:rsidRPr="002E20B8">
              <w:rPr>
                <w:rFonts w:ascii="Arial" w:hAnsi="Arial" w:cs="Arial"/>
                <w:i/>
                <w:sz w:val="20"/>
                <w:szCs w:val="20"/>
              </w:rPr>
              <w:t>Marks per team member = Total marks x % contribution</w:t>
            </w:r>
          </w:p>
          <w:p w:rsidR="0074568D" w:rsidRPr="002E20B8" w:rsidRDefault="0074568D" w:rsidP="0074568D">
            <w:pPr>
              <w:pStyle w:val="ListParagraph"/>
              <w:tabs>
                <w:tab w:val="left" w:pos="1440"/>
              </w:tabs>
              <w:spacing w:before="40"/>
              <w:ind w:left="792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:rsidR="00E900A2" w:rsidRDefault="00E900A2">
      <w:r>
        <w:br w:type="page"/>
      </w:r>
    </w:p>
    <w:p w:rsidR="00E900A2" w:rsidRPr="00B46DE5" w:rsidRDefault="00E900A2" w:rsidP="00E900A2">
      <w:pPr>
        <w:jc w:val="center"/>
        <w:rPr>
          <w:rFonts w:ascii="Cambria" w:hAnsi="Cambria" w:cs="Arial"/>
          <w:sz w:val="36"/>
          <w:szCs w:val="36"/>
          <w:lang w:val="en-US"/>
        </w:rPr>
      </w:pPr>
      <w:r w:rsidRPr="00B46DE5">
        <w:rPr>
          <w:rFonts w:ascii="Cambria" w:hAnsi="Cambria" w:cs="Arial"/>
          <w:sz w:val="36"/>
          <w:szCs w:val="36"/>
          <w:lang w:val="en-US"/>
        </w:rPr>
        <w:lastRenderedPageBreak/>
        <w:t>TunkuAbdulRahman</w:t>
      </w:r>
      <w:r w:rsidR="00FB32D7">
        <w:rPr>
          <w:rFonts w:ascii="Cambria" w:hAnsi="Cambria" w:cs="Arial"/>
          <w:sz w:val="36"/>
          <w:szCs w:val="36"/>
          <w:lang w:val="en-US"/>
        </w:rPr>
        <w:t xml:space="preserve"> University </w:t>
      </w:r>
      <w:r w:rsidRPr="00B46DE5">
        <w:rPr>
          <w:rFonts w:ascii="Cambria" w:hAnsi="Cambria" w:cs="Arial"/>
          <w:sz w:val="36"/>
          <w:szCs w:val="36"/>
          <w:lang w:val="en-US"/>
        </w:rPr>
        <w:t>College</w:t>
      </w:r>
    </w:p>
    <w:p w:rsidR="00E900A2" w:rsidRDefault="00E900A2" w:rsidP="00E900A2">
      <w:pPr>
        <w:jc w:val="center"/>
        <w:rPr>
          <w:lang w:val="en-US"/>
        </w:rPr>
      </w:pPr>
    </w:p>
    <w:p w:rsidR="00E900A2" w:rsidRDefault="00E900A2" w:rsidP="00E900A2">
      <w:pPr>
        <w:jc w:val="center"/>
        <w:rPr>
          <w:lang w:val="en-US"/>
        </w:rPr>
      </w:pPr>
    </w:p>
    <w:p w:rsidR="00875FD8" w:rsidRPr="00875FD8" w:rsidRDefault="00875FD8" w:rsidP="00875FD8">
      <w:pPr>
        <w:pStyle w:val="NoSpacing"/>
        <w:jc w:val="center"/>
        <w:rPr>
          <w:b/>
          <w:sz w:val="40"/>
          <w:szCs w:val="40"/>
          <w:lang w:val="en-US"/>
        </w:rPr>
      </w:pPr>
      <w:r w:rsidRPr="00875FD8">
        <w:rPr>
          <w:b/>
          <w:sz w:val="40"/>
          <w:szCs w:val="40"/>
          <w:lang w:val="en-US"/>
        </w:rPr>
        <w:t>BACS 2053</w:t>
      </w:r>
    </w:p>
    <w:p w:rsidR="00875FD8" w:rsidRPr="00E900A2" w:rsidRDefault="00875FD8" w:rsidP="00875FD8">
      <w:pPr>
        <w:jc w:val="center"/>
        <w:rPr>
          <w:b/>
          <w:sz w:val="32"/>
          <w:szCs w:val="32"/>
          <w:lang w:val="en-US"/>
        </w:rPr>
      </w:pPr>
      <w:r w:rsidRPr="00E900A2">
        <w:rPr>
          <w:b/>
          <w:sz w:val="32"/>
          <w:szCs w:val="32"/>
          <w:lang w:val="en-US"/>
        </w:rPr>
        <w:t>Object-Oriented Analysis and Design</w:t>
      </w:r>
    </w:p>
    <w:p w:rsidR="00E900A2" w:rsidRPr="00875FD8" w:rsidRDefault="00875FD8" w:rsidP="00875FD8">
      <w:pPr>
        <w:pStyle w:val="NoSpacing"/>
        <w:jc w:val="center"/>
        <w:rPr>
          <w:b/>
          <w:sz w:val="40"/>
          <w:szCs w:val="40"/>
          <w:lang w:val="en-US"/>
        </w:rPr>
      </w:pPr>
      <w:r w:rsidRPr="00875FD8">
        <w:rPr>
          <w:b/>
          <w:sz w:val="40"/>
          <w:szCs w:val="40"/>
        </w:rPr>
        <w:t>Assignment (May 201</w:t>
      </w:r>
      <w:r w:rsidR="002F5457">
        <w:rPr>
          <w:b/>
          <w:sz w:val="40"/>
          <w:szCs w:val="40"/>
        </w:rPr>
        <w:t>6</w:t>
      </w:r>
      <w:r w:rsidRPr="00875FD8">
        <w:rPr>
          <w:b/>
          <w:sz w:val="40"/>
          <w:szCs w:val="40"/>
        </w:rPr>
        <w:t>)</w:t>
      </w:r>
    </w:p>
    <w:p w:rsidR="00E900A2" w:rsidRPr="00875FD8" w:rsidRDefault="00E900A2" w:rsidP="00875FD8">
      <w:pPr>
        <w:pStyle w:val="NoSpacing"/>
        <w:jc w:val="center"/>
        <w:rPr>
          <w:b/>
          <w:sz w:val="40"/>
          <w:szCs w:val="40"/>
          <w:lang w:val="en-US"/>
        </w:rPr>
      </w:pPr>
      <w:r w:rsidRPr="00BE5189">
        <w:rPr>
          <w:b/>
          <w:sz w:val="40"/>
          <w:szCs w:val="40"/>
          <w:highlight w:val="yellow"/>
          <w:lang w:val="en-US"/>
        </w:rPr>
        <w:t>Part 1</w:t>
      </w:r>
    </w:p>
    <w:p w:rsidR="00E900A2" w:rsidRPr="00B83FD5" w:rsidRDefault="00E900A2" w:rsidP="00E900A2">
      <w:pPr>
        <w:jc w:val="center"/>
        <w:rPr>
          <w:rFonts w:ascii="Arial" w:hAnsi="Arial" w:cs="Arial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91"/>
        <w:tblW w:w="0" w:type="auto"/>
        <w:tblLook w:val="01E0"/>
      </w:tblPr>
      <w:tblGrid>
        <w:gridCol w:w="3081"/>
        <w:gridCol w:w="387"/>
        <w:gridCol w:w="5777"/>
      </w:tblGrid>
      <w:tr w:rsidR="00E900A2" w:rsidRPr="00B46DE5" w:rsidTr="00E900A2">
        <w:tc>
          <w:tcPr>
            <w:tcW w:w="3081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Programme</w:t>
            </w:r>
          </w:p>
        </w:tc>
        <w:tc>
          <w:tcPr>
            <w:tcW w:w="387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E900A2" w:rsidRPr="00713190" w:rsidRDefault="00875FD8" w:rsidP="00600883">
            <w:pPr>
              <w:spacing w:before="120"/>
              <w:rPr>
                <w:b/>
                <w:sz w:val="28"/>
                <w:szCs w:val="28"/>
                <w:lang w:val="en-US"/>
              </w:rPr>
            </w:pPr>
            <w:r w:rsidRPr="00713190">
              <w:rPr>
                <w:b/>
                <w:sz w:val="28"/>
                <w:szCs w:val="28"/>
                <w:lang w:val="en-US"/>
              </w:rPr>
              <w:t>R</w:t>
            </w:r>
          </w:p>
        </w:tc>
      </w:tr>
      <w:tr w:rsidR="00E900A2" w:rsidRPr="00B46DE5" w:rsidTr="00E900A2">
        <w:tc>
          <w:tcPr>
            <w:tcW w:w="3081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Tutorial Group</w:t>
            </w:r>
          </w:p>
        </w:tc>
        <w:tc>
          <w:tcPr>
            <w:tcW w:w="387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E900A2" w:rsidRPr="00B46DE5" w:rsidTr="00E900A2">
        <w:tc>
          <w:tcPr>
            <w:tcW w:w="3081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</w:t>
            </w:r>
            <w:r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387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E900A2" w:rsidRPr="00B46DE5" w:rsidTr="00E900A2">
        <w:tc>
          <w:tcPr>
            <w:tcW w:w="3081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Date Submitted</w:t>
            </w:r>
          </w:p>
        </w:tc>
        <w:tc>
          <w:tcPr>
            <w:tcW w:w="387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E900A2" w:rsidRPr="00B46DE5" w:rsidRDefault="00E900A2" w:rsidP="00600883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</w:tbl>
    <w:p w:rsidR="00E900A2" w:rsidRDefault="00E900A2" w:rsidP="00E900A2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  <w:sz w:val="28"/>
          <w:szCs w:val="28"/>
        </w:rPr>
      </w:pPr>
      <w:r w:rsidRPr="00BE5189">
        <w:rPr>
          <w:rFonts w:asciiTheme="majorHAnsi" w:hAnsiTheme="majorHAnsi"/>
          <w:b/>
          <w:sz w:val="28"/>
          <w:szCs w:val="28"/>
        </w:rPr>
        <w:t>Declaration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  <w:sz w:val="16"/>
          <w:szCs w:val="16"/>
        </w:rPr>
      </w:pPr>
    </w:p>
    <w:p w:rsid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E42C1C">
        <w:rPr>
          <w:rFonts w:ascii="Arial" w:hAnsi="Arial" w:cs="Arial"/>
          <w:b/>
          <w:sz w:val="20"/>
          <w:szCs w:val="20"/>
        </w:rPr>
        <w:t>We confirm that we have read and shall comply with all the terms and conditions of TAR University College’s plagiarism policy.</w:t>
      </w:r>
    </w:p>
    <w:p w:rsidR="00E42C1C" w:rsidRPr="00E42C1C" w:rsidRDefault="00E42C1C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ns w:id="0" w:author="Peng" w:date="2014-10-22T10:47:00Z"/>
          <w:rFonts w:ascii="Arial" w:hAnsi="Arial" w:cs="Arial"/>
          <w:b/>
          <w:sz w:val="10"/>
          <w:szCs w:val="10"/>
        </w:rPr>
      </w:pPr>
    </w:p>
    <w:p w:rsidR="00875FD8" w:rsidRPr="00E42C1C" w:rsidRDefault="00A1104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A11040">
        <w:rPr>
          <w:rFonts w:ascii="Arial" w:hAnsi="Arial" w:cs="Arial"/>
          <w:b/>
          <w:noProof/>
          <w:sz w:val="20"/>
          <w:szCs w:val="20"/>
          <w:lang w:val="ms-MY" w:eastAsia="ms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124.4pt;margin-top:23.5pt;width:0;height:46.65pt;z-index:25165824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">
            <v:stroke endarrow="block"/>
          </v:shape>
        </w:pict>
      </w:r>
      <w:r w:rsidR="00875FD8" w:rsidRPr="00E42C1C">
        <w:rPr>
          <w:rFonts w:ascii="Arial" w:hAnsi="Arial" w:cs="Arial"/>
          <w:b/>
          <w:sz w:val="20"/>
          <w:szCs w:val="20"/>
        </w:rPr>
        <w:t>We declare that this assignment is free from all forms of plagiarism and for all intents and purposes is my own properly derived work.</w:t>
      </w:r>
    </w:p>
    <w:p w:rsidR="00875FD8" w:rsidRPr="006C0125" w:rsidRDefault="00875FD8" w:rsidP="00875FD8">
      <w:pPr>
        <w:rPr>
          <w:rFonts w:ascii="Cambria" w:hAnsi="Cambria"/>
          <w:b/>
          <w:sz w:val="4"/>
          <w:szCs w:val="4"/>
        </w:rPr>
      </w:pPr>
    </w:p>
    <w:p w:rsidR="006C0125" w:rsidRDefault="006C0125" w:rsidP="00875FD8">
      <w:pPr>
        <w:rPr>
          <w:rFonts w:ascii="Cambria" w:hAnsi="Cambria"/>
          <w:b/>
          <w:sz w:val="28"/>
          <w:szCs w:val="28"/>
        </w:rPr>
      </w:pPr>
    </w:p>
    <w:p w:rsidR="00875FD8" w:rsidRDefault="00875FD8" w:rsidP="00875FD8">
      <w:pPr>
        <w:rPr>
          <w:rFonts w:ascii="Cambria" w:hAnsi="Cambria"/>
          <w:b/>
          <w:sz w:val="28"/>
          <w:szCs w:val="28"/>
        </w:rPr>
      </w:pPr>
      <w:r w:rsidRPr="004A03C7">
        <w:rPr>
          <w:rFonts w:ascii="Cambria" w:hAnsi="Cambria"/>
          <w:b/>
          <w:sz w:val="28"/>
          <w:szCs w:val="28"/>
        </w:rPr>
        <w:t>Team Members: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990"/>
        <w:gridCol w:w="810"/>
        <w:gridCol w:w="900"/>
        <w:gridCol w:w="900"/>
        <w:gridCol w:w="900"/>
        <w:gridCol w:w="900"/>
        <w:gridCol w:w="810"/>
        <w:gridCol w:w="2160"/>
      </w:tblGrid>
      <w:tr w:rsidR="00E80EA9" w:rsidRPr="005E0E77" w:rsidTr="00696212">
        <w:trPr>
          <w:trHeight w:val="260"/>
        </w:trPr>
        <w:tc>
          <w:tcPr>
            <w:tcW w:w="3078" w:type="dxa"/>
            <w:gridSpan w:val="2"/>
          </w:tcPr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7380" w:type="dxa"/>
            <w:gridSpan w:val="7"/>
          </w:tcPr>
          <w:p w:rsidR="00E80EA9" w:rsidRPr="005E0E77" w:rsidRDefault="00E80EA9" w:rsidP="00FC043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0601B">
              <w:rPr>
                <w:b/>
                <w:sz w:val="20"/>
                <w:szCs w:val="20"/>
                <w:highlight w:val="yellow"/>
              </w:rPr>
              <w:t xml:space="preserve">Assessment   Criteria (Part </w:t>
            </w:r>
            <w:r w:rsidR="00FD00DE" w:rsidRPr="0040601B">
              <w:rPr>
                <w:b/>
                <w:sz w:val="20"/>
                <w:szCs w:val="20"/>
                <w:highlight w:val="yellow"/>
              </w:rPr>
              <w:t>1</w:t>
            </w:r>
            <w:r w:rsidRPr="0040601B">
              <w:rPr>
                <w:b/>
                <w:sz w:val="20"/>
                <w:szCs w:val="20"/>
                <w:highlight w:val="yellow"/>
              </w:rPr>
              <w:t>)</w:t>
            </w:r>
          </w:p>
        </w:tc>
      </w:tr>
      <w:tr w:rsidR="00E80EA9" w:rsidRPr="006054C7" w:rsidTr="00696212">
        <w:trPr>
          <w:trHeight w:val="269"/>
        </w:trPr>
        <w:tc>
          <w:tcPr>
            <w:tcW w:w="2088" w:type="dxa"/>
          </w:tcPr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  <w:r w:rsidRPr="006054C7">
              <w:rPr>
                <w:sz w:val="20"/>
                <w:szCs w:val="20"/>
              </w:rPr>
              <w:t>Student Name</w:t>
            </w:r>
          </w:p>
        </w:tc>
        <w:tc>
          <w:tcPr>
            <w:tcW w:w="990" w:type="dxa"/>
          </w:tcPr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  <w:r w:rsidRPr="006054C7">
              <w:rPr>
                <w:sz w:val="20"/>
                <w:szCs w:val="20"/>
              </w:rPr>
              <w:t>Signature</w:t>
            </w:r>
          </w:p>
        </w:tc>
        <w:tc>
          <w:tcPr>
            <w:tcW w:w="810" w:type="dxa"/>
          </w:tcPr>
          <w:p w:rsidR="00E80EA9" w:rsidRPr="006054C7" w:rsidRDefault="0042133C" w:rsidP="0069621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PS/FR</w:t>
            </w:r>
            <w:r w:rsidR="00E80EA9">
              <w:rPr>
                <w:sz w:val="20"/>
                <w:szCs w:val="20"/>
              </w:rPr>
              <w:t>4%</w:t>
            </w:r>
          </w:p>
        </w:tc>
        <w:tc>
          <w:tcPr>
            <w:tcW w:w="900" w:type="dxa"/>
          </w:tcPr>
          <w:p w:rsidR="00E80EA9" w:rsidRPr="006054C7" w:rsidRDefault="0042133C" w:rsidP="0042133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OUCD </w:t>
            </w:r>
            <w:r w:rsidR="00E80EA9">
              <w:rPr>
                <w:sz w:val="20"/>
                <w:szCs w:val="20"/>
              </w:rPr>
              <w:t>4%</w:t>
            </w:r>
          </w:p>
        </w:tc>
        <w:tc>
          <w:tcPr>
            <w:tcW w:w="900" w:type="dxa"/>
          </w:tcPr>
          <w:p w:rsidR="00E80EA9" w:rsidRPr="006054C7" w:rsidRDefault="0042133C" w:rsidP="009C2452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</w:t>
            </w:r>
            <w:r w:rsidR="009C245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D</w:t>
            </w:r>
            <w:r w:rsidR="00E80EA9">
              <w:rPr>
                <w:sz w:val="20"/>
                <w:szCs w:val="20"/>
              </w:rPr>
              <w:t xml:space="preserve"> 8%</w:t>
            </w:r>
          </w:p>
        </w:tc>
        <w:tc>
          <w:tcPr>
            <w:tcW w:w="900" w:type="dxa"/>
          </w:tcPr>
          <w:p w:rsidR="009C2452" w:rsidRDefault="009C2452" w:rsidP="00FC043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</w:t>
            </w:r>
          </w:p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4%</w:t>
            </w:r>
          </w:p>
        </w:tc>
        <w:tc>
          <w:tcPr>
            <w:tcW w:w="900" w:type="dxa"/>
          </w:tcPr>
          <w:p w:rsidR="00E80EA9" w:rsidRPr="006054C7" w:rsidRDefault="009C2452" w:rsidP="00FC043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ACD</w:t>
            </w:r>
            <w:r w:rsidR="00E80EA9">
              <w:rPr>
                <w:sz w:val="20"/>
                <w:szCs w:val="20"/>
              </w:rPr>
              <w:t xml:space="preserve"> 4%</w:t>
            </w:r>
          </w:p>
        </w:tc>
        <w:tc>
          <w:tcPr>
            <w:tcW w:w="810" w:type="dxa"/>
          </w:tcPr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2160" w:type="dxa"/>
          </w:tcPr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80EA9" w:rsidRPr="00E753AB" w:rsidTr="00696212">
        <w:tc>
          <w:tcPr>
            <w:tcW w:w="2088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 w:val="restart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 w:val="restart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 w:val="restart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</w:tr>
      <w:tr w:rsidR="00E80EA9" w:rsidRPr="00E753AB" w:rsidTr="00696212">
        <w:tc>
          <w:tcPr>
            <w:tcW w:w="2088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</w:tr>
      <w:tr w:rsidR="00E80EA9" w:rsidRPr="00E753AB" w:rsidTr="00696212">
        <w:tc>
          <w:tcPr>
            <w:tcW w:w="2088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</w:tr>
      <w:tr w:rsidR="00E80EA9" w:rsidRPr="00E753AB" w:rsidTr="00696212">
        <w:tc>
          <w:tcPr>
            <w:tcW w:w="2088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</w:tr>
      <w:tr w:rsidR="00E80EA9" w:rsidRPr="00E753AB" w:rsidTr="00696212">
        <w:tc>
          <w:tcPr>
            <w:tcW w:w="2088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9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  <w:tc>
          <w:tcPr>
            <w:tcW w:w="2160" w:type="dxa"/>
          </w:tcPr>
          <w:p w:rsidR="00E80EA9" w:rsidRPr="00E753AB" w:rsidRDefault="00E80EA9" w:rsidP="00FC043A">
            <w:pPr>
              <w:rPr>
                <w:sz w:val="48"/>
                <w:szCs w:val="48"/>
              </w:rPr>
            </w:pPr>
          </w:p>
        </w:tc>
      </w:tr>
    </w:tbl>
    <w:p w:rsidR="00E80EA9" w:rsidRDefault="00E80EA9" w:rsidP="00875FD8">
      <w:pPr>
        <w:rPr>
          <w:rFonts w:ascii="Cambria" w:hAnsi="Cambria"/>
          <w:b/>
          <w:sz w:val="28"/>
          <w:szCs w:val="28"/>
        </w:rPr>
      </w:pPr>
    </w:p>
    <w:p w:rsidR="009C2452" w:rsidRDefault="009C2452" w:rsidP="00875FD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PS/FR </w:t>
      </w:r>
      <w:r>
        <w:rPr>
          <w:rFonts w:ascii="Cambria" w:hAnsi="Cambria"/>
          <w:b/>
          <w:sz w:val="28"/>
          <w:szCs w:val="28"/>
        </w:rPr>
        <w:tab/>
        <w:t>– Problem Statement / Functional Requirements</w:t>
      </w:r>
    </w:p>
    <w:p w:rsidR="009C2452" w:rsidRDefault="009C2452" w:rsidP="00875FD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OUCD</w:t>
      </w:r>
      <w:r>
        <w:rPr>
          <w:rFonts w:ascii="Cambria" w:hAnsi="Cambria"/>
          <w:b/>
          <w:sz w:val="28"/>
          <w:szCs w:val="28"/>
        </w:rPr>
        <w:tab/>
        <w:t>– Overview Use Case Diagram</w:t>
      </w:r>
    </w:p>
    <w:p w:rsidR="009C2452" w:rsidRDefault="009C2452" w:rsidP="00875FD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DUCD </w:t>
      </w:r>
      <w:r>
        <w:rPr>
          <w:rFonts w:ascii="Cambria" w:hAnsi="Cambria"/>
          <w:b/>
          <w:sz w:val="28"/>
          <w:szCs w:val="28"/>
        </w:rPr>
        <w:tab/>
        <w:t>– Details Use Case Diagram and Use Case Descriptions</w:t>
      </w:r>
    </w:p>
    <w:p w:rsidR="009C2452" w:rsidRDefault="009C2452" w:rsidP="00875FD8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AD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– Activity Diagram</w:t>
      </w:r>
    </w:p>
    <w:p w:rsidR="00E900A2" w:rsidRPr="009C2452" w:rsidRDefault="009C2452" w:rsidP="00E900A2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ACD </w:t>
      </w: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b/>
          <w:sz w:val="28"/>
          <w:szCs w:val="28"/>
        </w:rPr>
        <w:tab/>
        <w:t>– Analysis Class Diagram</w:t>
      </w:r>
    </w:p>
    <w:p w:rsidR="00BE5189" w:rsidRDefault="00BE5189">
      <w:r>
        <w:br w:type="page"/>
      </w:r>
    </w:p>
    <w:p w:rsidR="00BE5189" w:rsidRPr="00B46DE5" w:rsidRDefault="00BE5189" w:rsidP="00BE5189">
      <w:pPr>
        <w:jc w:val="center"/>
        <w:rPr>
          <w:rFonts w:ascii="Cambria" w:hAnsi="Cambria" w:cs="Arial"/>
          <w:sz w:val="36"/>
          <w:szCs w:val="36"/>
          <w:lang w:val="en-US"/>
        </w:rPr>
      </w:pPr>
      <w:r w:rsidRPr="00B46DE5">
        <w:rPr>
          <w:rFonts w:ascii="Cambria" w:hAnsi="Cambria" w:cs="Arial"/>
          <w:sz w:val="36"/>
          <w:szCs w:val="36"/>
          <w:lang w:val="en-US"/>
        </w:rPr>
        <w:lastRenderedPageBreak/>
        <w:t>TunkuAbdulRahman</w:t>
      </w:r>
      <w:r>
        <w:rPr>
          <w:rFonts w:ascii="Cambria" w:hAnsi="Cambria" w:cs="Arial"/>
          <w:sz w:val="36"/>
          <w:szCs w:val="36"/>
          <w:lang w:val="en-US"/>
        </w:rPr>
        <w:t xml:space="preserve"> University </w:t>
      </w:r>
      <w:r w:rsidRPr="00B46DE5">
        <w:rPr>
          <w:rFonts w:ascii="Cambria" w:hAnsi="Cambria" w:cs="Arial"/>
          <w:sz w:val="36"/>
          <w:szCs w:val="36"/>
          <w:lang w:val="en-US"/>
        </w:rPr>
        <w:t>College</w:t>
      </w:r>
    </w:p>
    <w:p w:rsidR="00BE5189" w:rsidRDefault="00BE5189" w:rsidP="00BE5189">
      <w:pPr>
        <w:jc w:val="center"/>
        <w:rPr>
          <w:lang w:val="en-US"/>
        </w:rPr>
      </w:pPr>
    </w:p>
    <w:p w:rsidR="00BE5189" w:rsidRDefault="00BE5189" w:rsidP="00BE5189">
      <w:pPr>
        <w:jc w:val="center"/>
        <w:rPr>
          <w:lang w:val="en-US"/>
        </w:rPr>
      </w:pPr>
    </w:p>
    <w:p w:rsidR="00BE5189" w:rsidRPr="00875FD8" w:rsidRDefault="00BE5189" w:rsidP="00BE5189">
      <w:pPr>
        <w:pStyle w:val="NoSpacing"/>
        <w:jc w:val="center"/>
        <w:rPr>
          <w:b/>
          <w:sz w:val="40"/>
          <w:szCs w:val="40"/>
          <w:lang w:val="en-US"/>
        </w:rPr>
      </w:pPr>
      <w:r w:rsidRPr="00875FD8">
        <w:rPr>
          <w:b/>
          <w:sz w:val="40"/>
          <w:szCs w:val="40"/>
          <w:lang w:val="en-US"/>
        </w:rPr>
        <w:t>BACS 2053</w:t>
      </w:r>
    </w:p>
    <w:p w:rsidR="00BE5189" w:rsidRPr="00E900A2" w:rsidRDefault="00BE5189" w:rsidP="00BE5189">
      <w:pPr>
        <w:jc w:val="center"/>
        <w:rPr>
          <w:b/>
          <w:sz w:val="32"/>
          <w:szCs w:val="32"/>
          <w:lang w:val="en-US"/>
        </w:rPr>
      </w:pPr>
      <w:r w:rsidRPr="00E900A2">
        <w:rPr>
          <w:b/>
          <w:sz w:val="32"/>
          <w:szCs w:val="32"/>
          <w:lang w:val="en-US"/>
        </w:rPr>
        <w:t>Object-Oriented Analysis and Design</w:t>
      </w:r>
    </w:p>
    <w:p w:rsidR="00BE5189" w:rsidRPr="00875FD8" w:rsidRDefault="00BE5189" w:rsidP="00BE5189">
      <w:pPr>
        <w:pStyle w:val="NoSpacing"/>
        <w:jc w:val="center"/>
        <w:rPr>
          <w:b/>
          <w:sz w:val="40"/>
          <w:szCs w:val="40"/>
          <w:lang w:val="en-US"/>
        </w:rPr>
      </w:pPr>
      <w:r w:rsidRPr="00875FD8">
        <w:rPr>
          <w:b/>
          <w:sz w:val="40"/>
          <w:szCs w:val="40"/>
        </w:rPr>
        <w:t>Assignment (May 201</w:t>
      </w:r>
      <w:r w:rsidR="002F5457">
        <w:rPr>
          <w:b/>
          <w:sz w:val="40"/>
          <w:szCs w:val="40"/>
        </w:rPr>
        <w:t>6</w:t>
      </w:r>
      <w:r w:rsidRPr="00875FD8">
        <w:rPr>
          <w:b/>
          <w:sz w:val="40"/>
          <w:szCs w:val="40"/>
        </w:rPr>
        <w:t>)</w:t>
      </w:r>
    </w:p>
    <w:p w:rsidR="00BE5189" w:rsidRPr="00875FD8" w:rsidRDefault="00BE5189" w:rsidP="00BE5189">
      <w:pPr>
        <w:pStyle w:val="NoSpacing"/>
        <w:jc w:val="center"/>
        <w:rPr>
          <w:b/>
          <w:sz w:val="40"/>
          <w:szCs w:val="40"/>
          <w:lang w:val="en-US"/>
        </w:rPr>
      </w:pPr>
      <w:r w:rsidRPr="00BE5189">
        <w:rPr>
          <w:b/>
          <w:sz w:val="40"/>
          <w:szCs w:val="40"/>
          <w:highlight w:val="yellow"/>
          <w:lang w:val="en-US"/>
        </w:rPr>
        <w:t>Part 2</w:t>
      </w:r>
    </w:p>
    <w:p w:rsidR="00BE5189" w:rsidRPr="00B83FD5" w:rsidRDefault="00BE5189" w:rsidP="00BE5189">
      <w:pPr>
        <w:jc w:val="center"/>
        <w:rPr>
          <w:rFonts w:ascii="Arial" w:hAnsi="Arial" w:cs="Arial"/>
          <w:sz w:val="32"/>
          <w:szCs w:val="32"/>
          <w:lang w:val="en-US"/>
        </w:rPr>
      </w:pPr>
    </w:p>
    <w:tbl>
      <w:tblPr>
        <w:tblpPr w:leftFromText="180" w:rightFromText="180" w:vertAnchor="text" w:horzAnchor="margin" w:tblpY="91"/>
        <w:tblW w:w="0" w:type="auto"/>
        <w:tblLook w:val="01E0"/>
      </w:tblPr>
      <w:tblGrid>
        <w:gridCol w:w="3081"/>
        <w:gridCol w:w="387"/>
        <w:gridCol w:w="5777"/>
      </w:tblGrid>
      <w:tr w:rsidR="00BE5189" w:rsidRPr="00B46DE5" w:rsidTr="00FC043A">
        <w:tc>
          <w:tcPr>
            <w:tcW w:w="3081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Programme</w:t>
            </w:r>
          </w:p>
        </w:tc>
        <w:tc>
          <w:tcPr>
            <w:tcW w:w="387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BE5189" w:rsidRPr="00713190" w:rsidRDefault="00BE5189" w:rsidP="00FC043A">
            <w:pPr>
              <w:spacing w:before="120"/>
              <w:rPr>
                <w:b/>
                <w:sz w:val="28"/>
                <w:szCs w:val="28"/>
                <w:lang w:val="en-US"/>
              </w:rPr>
            </w:pPr>
            <w:r w:rsidRPr="00713190">
              <w:rPr>
                <w:b/>
                <w:sz w:val="28"/>
                <w:szCs w:val="28"/>
                <w:lang w:val="en-US"/>
              </w:rPr>
              <w:t>R</w:t>
            </w:r>
          </w:p>
        </w:tc>
      </w:tr>
      <w:tr w:rsidR="00BE5189" w:rsidRPr="00B46DE5" w:rsidTr="00FC043A">
        <w:tc>
          <w:tcPr>
            <w:tcW w:w="3081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Tutorial Group</w:t>
            </w:r>
          </w:p>
        </w:tc>
        <w:tc>
          <w:tcPr>
            <w:tcW w:w="387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BE5189" w:rsidRPr="00B46DE5" w:rsidTr="00FC043A">
        <w:tc>
          <w:tcPr>
            <w:tcW w:w="3081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Tutor</w:t>
            </w:r>
            <w:r>
              <w:rPr>
                <w:sz w:val="28"/>
                <w:szCs w:val="28"/>
                <w:lang w:val="en-US"/>
              </w:rPr>
              <w:t xml:space="preserve"> Name</w:t>
            </w:r>
          </w:p>
        </w:tc>
        <w:tc>
          <w:tcPr>
            <w:tcW w:w="387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  <w:tr w:rsidR="00BE5189" w:rsidRPr="00B46DE5" w:rsidTr="00FC043A">
        <w:tc>
          <w:tcPr>
            <w:tcW w:w="3081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  <w:r w:rsidRPr="00B46DE5">
              <w:rPr>
                <w:sz w:val="28"/>
                <w:szCs w:val="28"/>
                <w:lang w:val="en-US"/>
              </w:rPr>
              <w:t>Date Submitted</w:t>
            </w:r>
          </w:p>
        </w:tc>
        <w:tc>
          <w:tcPr>
            <w:tcW w:w="387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777" w:type="dxa"/>
          </w:tcPr>
          <w:p w:rsidR="00BE5189" w:rsidRPr="00B46DE5" w:rsidRDefault="00BE5189" w:rsidP="00FC043A">
            <w:pPr>
              <w:spacing w:before="120"/>
              <w:rPr>
                <w:sz w:val="28"/>
                <w:szCs w:val="28"/>
                <w:lang w:val="en-US"/>
              </w:rPr>
            </w:pPr>
          </w:p>
        </w:tc>
      </w:tr>
    </w:tbl>
    <w:p w:rsidR="00BE5189" w:rsidRDefault="00BE5189" w:rsidP="00BE5189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:rsidR="00BE5189" w:rsidRDefault="00BE5189" w:rsidP="0069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jc w:val="center"/>
        <w:rPr>
          <w:rFonts w:asciiTheme="majorHAnsi" w:hAnsiTheme="majorHAnsi"/>
          <w:b/>
          <w:sz w:val="28"/>
          <w:szCs w:val="28"/>
        </w:rPr>
      </w:pPr>
      <w:r w:rsidRPr="00BE5189">
        <w:rPr>
          <w:rFonts w:asciiTheme="majorHAnsi" w:hAnsiTheme="majorHAnsi"/>
          <w:b/>
          <w:sz w:val="28"/>
          <w:szCs w:val="28"/>
        </w:rPr>
        <w:t>Declaration</w:t>
      </w:r>
    </w:p>
    <w:p w:rsidR="00BE5189" w:rsidRPr="00875FD8" w:rsidRDefault="00BE5189" w:rsidP="0069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jc w:val="center"/>
        <w:rPr>
          <w:rFonts w:asciiTheme="majorHAnsi" w:hAnsiTheme="majorHAnsi"/>
          <w:b/>
          <w:sz w:val="16"/>
          <w:szCs w:val="16"/>
        </w:rPr>
      </w:pPr>
    </w:p>
    <w:p w:rsidR="00BE5189" w:rsidRDefault="00BE5189" w:rsidP="0069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E42C1C">
        <w:rPr>
          <w:rFonts w:ascii="Arial" w:hAnsi="Arial" w:cs="Arial"/>
          <w:b/>
          <w:sz w:val="20"/>
          <w:szCs w:val="20"/>
        </w:rPr>
        <w:t>We confirm that we have read and shall comply with all the terms and conditions of TAR University College’s plagiarism policy.</w:t>
      </w:r>
    </w:p>
    <w:p w:rsidR="00BE5189" w:rsidRPr="00E42C1C" w:rsidRDefault="00BE5189" w:rsidP="0069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jc w:val="center"/>
        <w:rPr>
          <w:ins w:id="1" w:author="Peng" w:date="2014-10-22T10:47:00Z"/>
          <w:rFonts w:ascii="Arial" w:hAnsi="Arial" w:cs="Arial"/>
          <w:b/>
          <w:sz w:val="10"/>
          <w:szCs w:val="10"/>
        </w:rPr>
      </w:pPr>
    </w:p>
    <w:p w:rsidR="00BE5189" w:rsidRPr="00E42C1C" w:rsidRDefault="00A11040" w:rsidP="00696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jc w:val="center"/>
        <w:rPr>
          <w:rFonts w:ascii="Arial" w:hAnsi="Arial" w:cs="Arial"/>
          <w:b/>
          <w:sz w:val="20"/>
          <w:szCs w:val="20"/>
        </w:rPr>
      </w:pPr>
      <w:r w:rsidRPr="00A11040">
        <w:rPr>
          <w:rFonts w:ascii="Arial" w:hAnsi="Arial" w:cs="Arial"/>
          <w:b/>
          <w:noProof/>
          <w:sz w:val="20"/>
          <w:szCs w:val="20"/>
          <w:lang w:val="ms-MY" w:eastAsia="ms-MY"/>
        </w:rPr>
        <w:pict>
          <v:shape id="_x0000_s1027" type="#_x0000_t32" style="position:absolute;left:0;text-align:left;margin-left:124.4pt;margin-top:23.5pt;width:0;height:46.65pt;z-index:251660288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">
            <v:stroke endarrow="block"/>
          </v:shape>
        </w:pict>
      </w:r>
      <w:r w:rsidR="00BE5189" w:rsidRPr="00E42C1C">
        <w:rPr>
          <w:rFonts w:ascii="Arial" w:hAnsi="Arial" w:cs="Arial"/>
          <w:b/>
          <w:sz w:val="20"/>
          <w:szCs w:val="20"/>
        </w:rPr>
        <w:t>We declare that this assignment is free from all forms of plagiarism and for all intents and purposes is my own properly derived work.</w:t>
      </w:r>
    </w:p>
    <w:p w:rsidR="00BE5189" w:rsidRPr="006C0125" w:rsidRDefault="00BE5189" w:rsidP="00BE5189">
      <w:pPr>
        <w:rPr>
          <w:rFonts w:ascii="Cambria" w:hAnsi="Cambria"/>
          <w:b/>
          <w:sz w:val="4"/>
          <w:szCs w:val="4"/>
        </w:rPr>
      </w:pPr>
    </w:p>
    <w:p w:rsidR="00BE5189" w:rsidRDefault="00BE5189" w:rsidP="00BE5189">
      <w:pPr>
        <w:rPr>
          <w:rFonts w:ascii="Cambria" w:hAnsi="Cambria"/>
          <w:b/>
          <w:sz w:val="28"/>
          <w:szCs w:val="28"/>
        </w:rPr>
      </w:pPr>
    </w:p>
    <w:p w:rsidR="00E80EA9" w:rsidRDefault="00BE5189" w:rsidP="00602BF1">
      <w:r w:rsidRPr="004A03C7">
        <w:rPr>
          <w:rFonts w:ascii="Cambria" w:hAnsi="Cambria"/>
          <w:b/>
          <w:sz w:val="28"/>
          <w:szCs w:val="28"/>
        </w:rPr>
        <w:t>Team Members: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88"/>
        <w:gridCol w:w="1016"/>
        <w:gridCol w:w="874"/>
        <w:gridCol w:w="900"/>
        <w:gridCol w:w="900"/>
        <w:gridCol w:w="810"/>
        <w:gridCol w:w="810"/>
        <w:gridCol w:w="900"/>
        <w:gridCol w:w="810"/>
        <w:gridCol w:w="900"/>
      </w:tblGrid>
      <w:tr w:rsidR="00E80EA9" w:rsidRPr="005F731B" w:rsidTr="00E77476">
        <w:trPr>
          <w:trHeight w:val="260"/>
        </w:trPr>
        <w:tc>
          <w:tcPr>
            <w:tcW w:w="3104" w:type="dxa"/>
            <w:gridSpan w:val="2"/>
          </w:tcPr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6904" w:type="dxa"/>
            <w:gridSpan w:val="8"/>
          </w:tcPr>
          <w:p w:rsidR="00E80EA9" w:rsidRPr="005E0E77" w:rsidRDefault="00E80EA9" w:rsidP="00FC043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0601B">
              <w:rPr>
                <w:b/>
                <w:sz w:val="20"/>
                <w:szCs w:val="20"/>
                <w:highlight w:val="yellow"/>
              </w:rPr>
              <w:t>Assessment   Criteria (Part 2)</w:t>
            </w:r>
          </w:p>
        </w:tc>
      </w:tr>
      <w:tr w:rsidR="00E80EA9" w:rsidRPr="005F731B" w:rsidTr="0070036B">
        <w:trPr>
          <w:trHeight w:val="269"/>
        </w:trPr>
        <w:tc>
          <w:tcPr>
            <w:tcW w:w="2088" w:type="dxa"/>
          </w:tcPr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  <w:r w:rsidRPr="006054C7">
              <w:rPr>
                <w:sz w:val="20"/>
                <w:szCs w:val="20"/>
              </w:rPr>
              <w:t>Student Name</w:t>
            </w:r>
          </w:p>
        </w:tc>
        <w:tc>
          <w:tcPr>
            <w:tcW w:w="1016" w:type="dxa"/>
          </w:tcPr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  <w:r w:rsidRPr="006054C7">
              <w:rPr>
                <w:sz w:val="20"/>
                <w:szCs w:val="20"/>
              </w:rPr>
              <w:t>Signature</w:t>
            </w:r>
          </w:p>
        </w:tc>
        <w:tc>
          <w:tcPr>
            <w:tcW w:w="874" w:type="dxa"/>
          </w:tcPr>
          <w:p w:rsidR="00E80EA9" w:rsidRPr="006054C7" w:rsidRDefault="0042133C" w:rsidP="0042133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ID-  8</w:t>
            </w:r>
            <w:r w:rsidR="00E80EA9">
              <w:rPr>
                <w:sz w:val="20"/>
                <w:szCs w:val="20"/>
              </w:rPr>
              <w:t>%</w:t>
            </w:r>
          </w:p>
        </w:tc>
        <w:tc>
          <w:tcPr>
            <w:tcW w:w="900" w:type="dxa"/>
          </w:tcPr>
          <w:p w:rsidR="00E80EA9" w:rsidRPr="006054C7" w:rsidRDefault="0042133C" w:rsidP="00FC043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SD-  4%</w:t>
            </w:r>
          </w:p>
        </w:tc>
        <w:tc>
          <w:tcPr>
            <w:tcW w:w="900" w:type="dxa"/>
          </w:tcPr>
          <w:p w:rsidR="00E80EA9" w:rsidRPr="006054C7" w:rsidRDefault="0042133C" w:rsidP="0042133C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FCD-</w:t>
            </w:r>
            <w:r w:rsidR="00E80EA9">
              <w:rPr>
                <w:sz w:val="20"/>
                <w:szCs w:val="20"/>
              </w:rPr>
              <w:t xml:space="preserve"> 4%</w:t>
            </w:r>
          </w:p>
        </w:tc>
        <w:tc>
          <w:tcPr>
            <w:tcW w:w="810" w:type="dxa"/>
          </w:tcPr>
          <w:p w:rsidR="00E80EA9" w:rsidRPr="006054C7" w:rsidRDefault="0042133C" w:rsidP="002813E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DD-</w:t>
            </w:r>
            <w:r w:rsidR="00E80EA9">
              <w:rPr>
                <w:sz w:val="20"/>
                <w:szCs w:val="20"/>
              </w:rPr>
              <w:t>4%</w:t>
            </w:r>
          </w:p>
        </w:tc>
        <w:tc>
          <w:tcPr>
            <w:tcW w:w="810" w:type="dxa"/>
          </w:tcPr>
          <w:p w:rsidR="00E80EA9" w:rsidRPr="006054C7" w:rsidRDefault="0042133C" w:rsidP="00FC043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PD- </w:t>
            </w:r>
            <w:r w:rsidR="00E80EA9">
              <w:rPr>
                <w:sz w:val="20"/>
                <w:szCs w:val="20"/>
              </w:rPr>
              <w:t>4%</w:t>
            </w:r>
          </w:p>
        </w:tc>
        <w:tc>
          <w:tcPr>
            <w:tcW w:w="900" w:type="dxa"/>
          </w:tcPr>
          <w:p w:rsidR="00E80EA9" w:rsidRPr="0070036B" w:rsidRDefault="00E80EA9" w:rsidP="00FC043A">
            <w:pPr>
              <w:pStyle w:val="NoSpacing"/>
              <w:jc w:val="center"/>
              <w:rPr>
                <w:sz w:val="16"/>
                <w:szCs w:val="16"/>
              </w:rPr>
            </w:pPr>
            <w:r w:rsidRPr="0070036B">
              <w:rPr>
                <w:sz w:val="16"/>
                <w:szCs w:val="16"/>
              </w:rPr>
              <w:t>Project management</w:t>
            </w:r>
            <w:r w:rsidR="0070036B" w:rsidRPr="0070036B">
              <w:rPr>
                <w:sz w:val="16"/>
                <w:szCs w:val="16"/>
              </w:rPr>
              <w:t xml:space="preserve"> – 8%</w:t>
            </w:r>
          </w:p>
        </w:tc>
        <w:tc>
          <w:tcPr>
            <w:tcW w:w="810" w:type="dxa"/>
          </w:tcPr>
          <w:p w:rsidR="00E80EA9" w:rsidRPr="0070036B" w:rsidRDefault="00E77476" w:rsidP="00FC043A">
            <w:pPr>
              <w:pStyle w:val="NoSpacing"/>
              <w:jc w:val="center"/>
              <w:rPr>
                <w:sz w:val="16"/>
                <w:szCs w:val="16"/>
              </w:rPr>
            </w:pPr>
            <w:r w:rsidRPr="0070036B">
              <w:rPr>
                <w:sz w:val="16"/>
                <w:szCs w:val="16"/>
              </w:rPr>
              <w:t>P</w:t>
            </w:r>
            <w:r w:rsidR="00E80EA9" w:rsidRPr="0070036B">
              <w:rPr>
                <w:sz w:val="16"/>
                <w:szCs w:val="16"/>
              </w:rPr>
              <w:t>resentation</w:t>
            </w:r>
            <w:r w:rsidR="0070036B" w:rsidRPr="0070036B">
              <w:rPr>
                <w:sz w:val="16"/>
                <w:szCs w:val="16"/>
              </w:rPr>
              <w:t xml:space="preserve"> – 4%</w:t>
            </w:r>
          </w:p>
        </w:tc>
        <w:tc>
          <w:tcPr>
            <w:tcW w:w="900" w:type="dxa"/>
          </w:tcPr>
          <w:p w:rsidR="00E80EA9" w:rsidRPr="006054C7" w:rsidRDefault="00E80EA9" w:rsidP="00FC043A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42133C" w:rsidRPr="00E753AB" w:rsidTr="0070036B">
        <w:trPr>
          <w:trHeight w:val="575"/>
        </w:trPr>
        <w:tc>
          <w:tcPr>
            <w:tcW w:w="2088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1016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74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 w:val="restart"/>
          </w:tcPr>
          <w:p w:rsidR="0042133C" w:rsidRPr="00FE5475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 w:val="restart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 w:val="restart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 w:val="restart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</w:tr>
      <w:tr w:rsidR="0042133C" w:rsidRPr="00E753AB" w:rsidTr="0070036B">
        <w:tc>
          <w:tcPr>
            <w:tcW w:w="2088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1016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74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</w:tr>
      <w:tr w:rsidR="0042133C" w:rsidRPr="00E753AB" w:rsidTr="0070036B">
        <w:tc>
          <w:tcPr>
            <w:tcW w:w="2088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1016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74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</w:tr>
      <w:tr w:rsidR="0042133C" w:rsidRPr="00E753AB" w:rsidTr="0070036B">
        <w:tc>
          <w:tcPr>
            <w:tcW w:w="2088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1016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74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</w:tr>
      <w:tr w:rsidR="0042133C" w:rsidRPr="00E753AB" w:rsidTr="0070036B">
        <w:tc>
          <w:tcPr>
            <w:tcW w:w="2088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1016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74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  <w:vMerge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81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  <w:tc>
          <w:tcPr>
            <w:tcW w:w="900" w:type="dxa"/>
          </w:tcPr>
          <w:p w:rsidR="0042133C" w:rsidRPr="00E753AB" w:rsidRDefault="0042133C" w:rsidP="00FC043A">
            <w:pPr>
              <w:rPr>
                <w:sz w:val="48"/>
                <w:szCs w:val="48"/>
              </w:rPr>
            </w:pPr>
          </w:p>
        </w:tc>
      </w:tr>
      <w:tr w:rsidR="00544150" w:rsidRPr="00E753AB" w:rsidTr="00E77476">
        <w:tc>
          <w:tcPr>
            <w:tcW w:w="10008" w:type="dxa"/>
            <w:gridSpan w:val="10"/>
          </w:tcPr>
          <w:p w:rsidR="00544150" w:rsidRDefault="00544150" w:rsidP="00FC04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Comments:</w:t>
            </w:r>
          </w:p>
          <w:p w:rsidR="00544150" w:rsidRPr="00544150" w:rsidRDefault="00544150" w:rsidP="00FC043A">
            <w:pPr>
              <w:rPr>
                <w:sz w:val="22"/>
                <w:szCs w:val="22"/>
              </w:rPr>
            </w:pPr>
          </w:p>
          <w:p w:rsidR="00544150" w:rsidRDefault="00544150" w:rsidP="00FC043A">
            <w:pPr>
              <w:rPr>
                <w:sz w:val="48"/>
                <w:szCs w:val="48"/>
              </w:rPr>
            </w:pPr>
          </w:p>
          <w:p w:rsidR="001112A2" w:rsidRPr="00E753AB" w:rsidRDefault="001112A2" w:rsidP="00FC043A">
            <w:pPr>
              <w:rPr>
                <w:sz w:val="48"/>
                <w:szCs w:val="48"/>
              </w:rPr>
            </w:pPr>
          </w:p>
        </w:tc>
      </w:tr>
    </w:tbl>
    <w:p w:rsidR="00E80EA9" w:rsidRDefault="009C2452" w:rsidP="00602BF1">
      <w:r>
        <w:t>ID</w:t>
      </w:r>
      <w:r>
        <w:tab/>
        <w:t>- Interaction Diagrams</w:t>
      </w:r>
      <w:r>
        <w:tab/>
      </w:r>
      <w:r>
        <w:tab/>
        <w:t>DD</w:t>
      </w:r>
      <w:r>
        <w:tab/>
        <w:t>- Deployment Diagram</w:t>
      </w:r>
    </w:p>
    <w:p w:rsidR="009C2452" w:rsidRDefault="009C2452" w:rsidP="00602BF1">
      <w:r>
        <w:t xml:space="preserve">SD </w:t>
      </w:r>
      <w:r>
        <w:tab/>
        <w:t>- State Diagram</w:t>
      </w:r>
      <w:r>
        <w:tab/>
      </w:r>
      <w:r>
        <w:tab/>
      </w:r>
      <w:r>
        <w:tab/>
        <w:t>PD</w:t>
      </w:r>
      <w:r>
        <w:tab/>
        <w:t>- Package Diagram</w:t>
      </w:r>
    </w:p>
    <w:p w:rsidR="009C2452" w:rsidRPr="00B05E9A" w:rsidRDefault="009C2452" w:rsidP="00602BF1">
      <w:r>
        <w:t xml:space="preserve">FCD </w:t>
      </w:r>
      <w:r>
        <w:tab/>
        <w:t>- Final Class Diagram</w:t>
      </w:r>
      <w:bookmarkStart w:id="2" w:name="_GoBack"/>
      <w:bookmarkEnd w:id="2"/>
    </w:p>
    <w:sectPr w:rsidR="009C2452" w:rsidRPr="00B05E9A" w:rsidSect="00035707">
      <w:headerReference w:type="default" r:id="rId9"/>
      <w:footerReference w:type="default" r:id="rId10"/>
      <w:pgSz w:w="11909" w:h="16834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A82" w:rsidRDefault="00E45A82">
      <w:r>
        <w:separator/>
      </w:r>
    </w:p>
  </w:endnote>
  <w:endnote w:type="continuationSeparator" w:id="1">
    <w:p w:rsidR="00E45A82" w:rsidRDefault="00E45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4910"/>
      <w:gridCol w:w="4911"/>
    </w:tblGrid>
    <w:tr w:rsidR="004E6264" w:rsidRPr="000807CF">
      <w:tc>
        <w:tcPr>
          <w:tcW w:w="5342" w:type="dxa"/>
        </w:tcPr>
        <w:p w:rsidR="004E6264" w:rsidRPr="000807CF" w:rsidRDefault="004E6264" w:rsidP="00F00F8B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343" w:type="dxa"/>
        </w:tcPr>
        <w:p w:rsidR="004E6264" w:rsidRPr="000807CF" w:rsidRDefault="004E6264" w:rsidP="000807C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:rsidR="004E6264" w:rsidRPr="0031006F" w:rsidRDefault="004E6264">
    <w:pPr>
      <w:pStyle w:val="Foo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A82" w:rsidRDefault="00E45A82">
      <w:r>
        <w:separator/>
      </w:r>
    </w:p>
  </w:footnote>
  <w:footnote w:type="continuationSeparator" w:id="1">
    <w:p w:rsidR="00E45A82" w:rsidRDefault="00E45A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264" w:rsidRPr="004A1BD0" w:rsidRDefault="00A11040">
    <w:pPr>
      <w:pStyle w:val="Header"/>
      <w:jc w:val="right"/>
      <w:rPr>
        <w:sz w:val="16"/>
        <w:szCs w:val="16"/>
      </w:rPr>
    </w:pPr>
    <w:r w:rsidRPr="004A1BD0">
      <w:rPr>
        <w:sz w:val="16"/>
        <w:szCs w:val="16"/>
      </w:rPr>
      <w:fldChar w:fldCharType="begin"/>
    </w:r>
    <w:r w:rsidR="00096B80" w:rsidRPr="004A1BD0">
      <w:rPr>
        <w:sz w:val="16"/>
        <w:szCs w:val="16"/>
      </w:rPr>
      <w:instrText xml:space="preserve"> PAGE   \* MERGEFORMAT </w:instrText>
    </w:r>
    <w:r w:rsidRPr="004A1BD0">
      <w:rPr>
        <w:sz w:val="16"/>
        <w:szCs w:val="16"/>
      </w:rPr>
      <w:fldChar w:fldCharType="separate"/>
    </w:r>
    <w:r w:rsidR="002624F6">
      <w:rPr>
        <w:noProof/>
        <w:sz w:val="16"/>
        <w:szCs w:val="16"/>
      </w:rPr>
      <w:t>5</w:t>
    </w:r>
    <w:r w:rsidRPr="004A1BD0">
      <w:rPr>
        <w:noProof/>
        <w:sz w:val="16"/>
        <w:szCs w:val="16"/>
      </w:rPr>
      <w:fldChar w:fldCharType="end"/>
    </w:r>
  </w:p>
  <w:p w:rsidR="004E6264" w:rsidRDefault="004E62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11DD"/>
    <w:multiLevelType w:val="hybridMultilevel"/>
    <w:tmpl w:val="0CC0A6A2"/>
    <w:lvl w:ilvl="0" w:tplc="6EF6744A">
      <w:start w:val="1"/>
      <w:numFmt w:val="lowerRoman"/>
      <w:pStyle w:val="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5606DBE"/>
    <w:multiLevelType w:val="hybridMultilevel"/>
    <w:tmpl w:val="A53C9D4E"/>
    <w:lvl w:ilvl="0" w:tplc="4EA6CF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C964A3"/>
    <w:multiLevelType w:val="hybridMultilevel"/>
    <w:tmpl w:val="1D70AC3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3">
    <w:nsid w:val="088745C2"/>
    <w:multiLevelType w:val="hybridMultilevel"/>
    <w:tmpl w:val="79CAC7E6"/>
    <w:lvl w:ilvl="0" w:tplc="F6D289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A5237"/>
    <w:multiLevelType w:val="hybridMultilevel"/>
    <w:tmpl w:val="7A3A7E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19014F"/>
    <w:multiLevelType w:val="hybridMultilevel"/>
    <w:tmpl w:val="9AE483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B3669A"/>
    <w:multiLevelType w:val="hybridMultilevel"/>
    <w:tmpl w:val="E47C207E"/>
    <w:lvl w:ilvl="0" w:tplc="9326996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717A4"/>
    <w:multiLevelType w:val="hybridMultilevel"/>
    <w:tmpl w:val="656EA2C4"/>
    <w:lvl w:ilvl="0" w:tplc="341092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9C1E85"/>
    <w:multiLevelType w:val="hybridMultilevel"/>
    <w:tmpl w:val="AC20D338"/>
    <w:lvl w:ilvl="0" w:tplc="274024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F84CB2"/>
    <w:multiLevelType w:val="hybridMultilevel"/>
    <w:tmpl w:val="1B7E22E2"/>
    <w:lvl w:ilvl="0" w:tplc="E2AA13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B17451"/>
    <w:multiLevelType w:val="hybridMultilevel"/>
    <w:tmpl w:val="22F67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B5654D"/>
    <w:multiLevelType w:val="hybridMultilevel"/>
    <w:tmpl w:val="B9183E28"/>
    <w:lvl w:ilvl="0" w:tplc="4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FC0521D"/>
    <w:multiLevelType w:val="hybridMultilevel"/>
    <w:tmpl w:val="E64CA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74110EF"/>
    <w:multiLevelType w:val="hybridMultilevel"/>
    <w:tmpl w:val="C6B49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DC402B"/>
    <w:multiLevelType w:val="hybridMultilevel"/>
    <w:tmpl w:val="F23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74802"/>
    <w:multiLevelType w:val="multilevel"/>
    <w:tmpl w:val="4ED48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FF13FD9"/>
    <w:multiLevelType w:val="hybridMultilevel"/>
    <w:tmpl w:val="C638015A"/>
    <w:lvl w:ilvl="0" w:tplc="8ED611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472557"/>
    <w:multiLevelType w:val="hybridMultilevel"/>
    <w:tmpl w:val="6F8A9D46"/>
    <w:lvl w:ilvl="0" w:tplc="4EA6CF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F54444"/>
    <w:multiLevelType w:val="hybridMultilevel"/>
    <w:tmpl w:val="64C6A0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4DF507A"/>
    <w:multiLevelType w:val="hybridMultilevel"/>
    <w:tmpl w:val="42C88174"/>
    <w:lvl w:ilvl="0" w:tplc="341092F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B5C44"/>
    <w:multiLevelType w:val="hybridMultilevel"/>
    <w:tmpl w:val="B3C05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6523FA"/>
    <w:multiLevelType w:val="hybridMultilevel"/>
    <w:tmpl w:val="2236CA76"/>
    <w:lvl w:ilvl="0" w:tplc="F6D289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D32DB3"/>
    <w:multiLevelType w:val="hybridMultilevel"/>
    <w:tmpl w:val="D9425FD6"/>
    <w:lvl w:ilvl="0" w:tplc="0409000F">
      <w:start w:val="1"/>
      <w:numFmt w:val="decimal"/>
      <w:lvlText w:val="%1."/>
      <w:lvlJc w:val="left"/>
      <w:pPr>
        <w:ind w:left="677" w:hanging="360"/>
      </w:p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3">
    <w:nsid w:val="4C0B188A"/>
    <w:multiLevelType w:val="hybridMultilevel"/>
    <w:tmpl w:val="90687212"/>
    <w:lvl w:ilvl="0" w:tplc="3410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C6B6984"/>
    <w:multiLevelType w:val="hybridMultilevel"/>
    <w:tmpl w:val="76FE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A551F5"/>
    <w:multiLevelType w:val="hybridMultilevel"/>
    <w:tmpl w:val="FA3ED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EE7B27"/>
    <w:multiLevelType w:val="hybridMultilevel"/>
    <w:tmpl w:val="7C8EFB5E"/>
    <w:lvl w:ilvl="0" w:tplc="4EA6CF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1BB4224"/>
    <w:multiLevelType w:val="multilevel"/>
    <w:tmpl w:val="61E28D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58C65EFE"/>
    <w:multiLevelType w:val="hybridMultilevel"/>
    <w:tmpl w:val="A6DE2E70"/>
    <w:lvl w:ilvl="0" w:tplc="AAF636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E4ACF"/>
    <w:multiLevelType w:val="hybridMultilevel"/>
    <w:tmpl w:val="52DC2C36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D4456C8"/>
    <w:multiLevelType w:val="multilevel"/>
    <w:tmpl w:val="0136E4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675F06DF"/>
    <w:multiLevelType w:val="hybridMultilevel"/>
    <w:tmpl w:val="930A7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89B3540"/>
    <w:multiLevelType w:val="hybridMultilevel"/>
    <w:tmpl w:val="B4C0B204"/>
    <w:lvl w:ilvl="0" w:tplc="BB28A786">
      <w:start w:val="1"/>
      <w:numFmt w:val="lowerLetter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0"/>
  </w:num>
  <w:num w:numId="4">
    <w:abstractNumId w:val="31"/>
  </w:num>
  <w:num w:numId="5">
    <w:abstractNumId w:val="18"/>
  </w:num>
  <w:num w:numId="6">
    <w:abstractNumId w:val="13"/>
  </w:num>
  <w:num w:numId="7">
    <w:abstractNumId w:val="14"/>
  </w:num>
  <w:num w:numId="8">
    <w:abstractNumId w:val="2"/>
  </w:num>
  <w:num w:numId="9">
    <w:abstractNumId w:val="16"/>
  </w:num>
  <w:num w:numId="10">
    <w:abstractNumId w:val="19"/>
  </w:num>
  <w:num w:numId="11">
    <w:abstractNumId w:val="12"/>
  </w:num>
  <w:num w:numId="12">
    <w:abstractNumId w:val="32"/>
  </w:num>
  <w:num w:numId="13">
    <w:abstractNumId w:val="7"/>
  </w:num>
  <w:num w:numId="14">
    <w:abstractNumId w:val="10"/>
  </w:num>
  <w:num w:numId="15">
    <w:abstractNumId w:val="25"/>
  </w:num>
  <w:num w:numId="16">
    <w:abstractNumId w:val="5"/>
  </w:num>
  <w:num w:numId="17">
    <w:abstractNumId w:val="23"/>
  </w:num>
  <w:num w:numId="18">
    <w:abstractNumId w:val="11"/>
  </w:num>
  <w:num w:numId="19">
    <w:abstractNumId w:val="6"/>
  </w:num>
  <w:num w:numId="20">
    <w:abstractNumId w:val="9"/>
  </w:num>
  <w:num w:numId="21">
    <w:abstractNumId w:val="21"/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8"/>
  </w:num>
  <w:num w:numId="25">
    <w:abstractNumId w:val="3"/>
  </w:num>
  <w:num w:numId="26">
    <w:abstractNumId w:val="21"/>
  </w:num>
  <w:num w:numId="27">
    <w:abstractNumId w:val="28"/>
  </w:num>
  <w:num w:numId="28">
    <w:abstractNumId w:val="22"/>
  </w:num>
  <w:num w:numId="29">
    <w:abstractNumId w:val="1"/>
  </w:num>
  <w:num w:numId="30">
    <w:abstractNumId w:val="17"/>
  </w:num>
  <w:num w:numId="31">
    <w:abstractNumId w:val="9"/>
  </w:num>
  <w:num w:numId="32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3">
    <w:abstractNumId w:val="3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4">
    <w:abstractNumId w:val="2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5">
    <w:abstractNumId w:val="24"/>
  </w:num>
  <w:num w:numId="36">
    <w:abstractNumId w:val="2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7639D"/>
    <w:rsid w:val="0000277A"/>
    <w:rsid w:val="00011958"/>
    <w:rsid w:val="000150EE"/>
    <w:rsid w:val="000215BE"/>
    <w:rsid w:val="000237FE"/>
    <w:rsid w:val="00031F63"/>
    <w:rsid w:val="00035707"/>
    <w:rsid w:val="00037F73"/>
    <w:rsid w:val="00040225"/>
    <w:rsid w:val="0004214B"/>
    <w:rsid w:val="000476C2"/>
    <w:rsid w:val="000529AE"/>
    <w:rsid w:val="00053A60"/>
    <w:rsid w:val="0005432B"/>
    <w:rsid w:val="00054418"/>
    <w:rsid w:val="00063222"/>
    <w:rsid w:val="00063908"/>
    <w:rsid w:val="00065B88"/>
    <w:rsid w:val="00073090"/>
    <w:rsid w:val="00080212"/>
    <w:rsid w:val="000807CF"/>
    <w:rsid w:val="000851B1"/>
    <w:rsid w:val="00085959"/>
    <w:rsid w:val="00085A2B"/>
    <w:rsid w:val="00090FA1"/>
    <w:rsid w:val="000910BA"/>
    <w:rsid w:val="00094785"/>
    <w:rsid w:val="00096B80"/>
    <w:rsid w:val="000A2276"/>
    <w:rsid w:val="000A739A"/>
    <w:rsid w:val="000B07C3"/>
    <w:rsid w:val="000B3E28"/>
    <w:rsid w:val="000C6644"/>
    <w:rsid w:val="000C7874"/>
    <w:rsid w:val="000D434B"/>
    <w:rsid w:val="000E2A7D"/>
    <w:rsid w:val="000E4C44"/>
    <w:rsid w:val="000E4DD7"/>
    <w:rsid w:val="000E6041"/>
    <w:rsid w:val="000F3C2A"/>
    <w:rsid w:val="000F53A5"/>
    <w:rsid w:val="0010033F"/>
    <w:rsid w:val="0010198C"/>
    <w:rsid w:val="00101FB4"/>
    <w:rsid w:val="00106BA7"/>
    <w:rsid w:val="00111117"/>
    <w:rsid w:val="001112A2"/>
    <w:rsid w:val="00113F9E"/>
    <w:rsid w:val="00114394"/>
    <w:rsid w:val="00123321"/>
    <w:rsid w:val="001248C6"/>
    <w:rsid w:val="00127DD6"/>
    <w:rsid w:val="0013196A"/>
    <w:rsid w:val="0013303F"/>
    <w:rsid w:val="00136004"/>
    <w:rsid w:val="00145032"/>
    <w:rsid w:val="00152704"/>
    <w:rsid w:val="0015466B"/>
    <w:rsid w:val="0016022A"/>
    <w:rsid w:val="001650DE"/>
    <w:rsid w:val="001653F3"/>
    <w:rsid w:val="0016742D"/>
    <w:rsid w:val="00180606"/>
    <w:rsid w:val="00182B71"/>
    <w:rsid w:val="00184C4C"/>
    <w:rsid w:val="001852E9"/>
    <w:rsid w:val="00196B51"/>
    <w:rsid w:val="001A2438"/>
    <w:rsid w:val="001B25DD"/>
    <w:rsid w:val="001B2CF8"/>
    <w:rsid w:val="001C2EAA"/>
    <w:rsid w:val="001C31AE"/>
    <w:rsid w:val="001C44E1"/>
    <w:rsid w:val="001C5002"/>
    <w:rsid w:val="001C539F"/>
    <w:rsid w:val="001D231B"/>
    <w:rsid w:val="001D42B5"/>
    <w:rsid w:val="001D4C19"/>
    <w:rsid w:val="001D782A"/>
    <w:rsid w:val="001E10B8"/>
    <w:rsid w:val="001E4A9E"/>
    <w:rsid w:val="001E5469"/>
    <w:rsid w:val="001E7B29"/>
    <w:rsid w:val="001F4670"/>
    <w:rsid w:val="001F799B"/>
    <w:rsid w:val="001F7A3D"/>
    <w:rsid w:val="00200FCE"/>
    <w:rsid w:val="002048F2"/>
    <w:rsid w:val="00213A0E"/>
    <w:rsid w:val="0021404F"/>
    <w:rsid w:val="002147BB"/>
    <w:rsid w:val="002167EB"/>
    <w:rsid w:val="0021715C"/>
    <w:rsid w:val="00224A2A"/>
    <w:rsid w:val="00224BC2"/>
    <w:rsid w:val="00232E09"/>
    <w:rsid w:val="00234F86"/>
    <w:rsid w:val="00237F96"/>
    <w:rsid w:val="002411CD"/>
    <w:rsid w:val="00242CD9"/>
    <w:rsid w:val="00255E89"/>
    <w:rsid w:val="002561B3"/>
    <w:rsid w:val="00257265"/>
    <w:rsid w:val="00260EED"/>
    <w:rsid w:val="002624F6"/>
    <w:rsid w:val="00265296"/>
    <w:rsid w:val="00274B42"/>
    <w:rsid w:val="00275F5C"/>
    <w:rsid w:val="002764F9"/>
    <w:rsid w:val="002813E6"/>
    <w:rsid w:val="0028168A"/>
    <w:rsid w:val="00282928"/>
    <w:rsid w:val="002860F3"/>
    <w:rsid w:val="00291021"/>
    <w:rsid w:val="002914D7"/>
    <w:rsid w:val="0029631B"/>
    <w:rsid w:val="00297826"/>
    <w:rsid w:val="002A0460"/>
    <w:rsid w:val="002A4DA8"/>
    <w:rsid w:val="002A4F0B"/>
    <w:rsid w:val="002A5B6A"/>
    <w:rsid w:val="002A6B1A"/>
    <w:rsid w:val="002A7769"/>
    <w:rsid w:val="002B29A6"/>
    <w:rsid w:val="002B3E00"/>
    <w:rsid w:val="002C0015"/>
    <w:rsid w:val="002C70B8"/>
    <w:rsid w:val="002D1DE8"/>
    <w:rsid w:val="002D4235"/>
    <w:rsid w:val="002D7583"/>
    <w:rsid w:val="002E20B8"/>
    <w:rsid w:val="002E2998"/>
    <w:rsid w:val="002F0697"/>
    <w:rsid w:val="002F5457"/>
    <w:rsid w:val="002F79BE"/>
    <w:rsid w:val="0030053E"/>
    <w:rsid w:val="00302F96"/>
    <w:rsid w:val="0031006F"/>
    <w:rsid w:val="00322C59"/>
    <w:rsid w:val="003262E8"/>
    <w:rsid w:val="00333732"/>
    <w:rsid w:val="00336F02"/>
    <w:rsid w:val="003429C5"/>
    <w:rsid w:val="00343115"/>
    <w:rsid w:val="0034345E"/>
    <w:rsid w:val="003571B4"/>
    <w:rsid w:val="003667BA"/>
    <w:rsid w:val="003669BE"/>
    <w:rsid w:val="00366AB7"/>
    <w:rsid w:val="00367512"/>
    <w:rsid w:val="0037160E"/>
    <w:rsid w:val="003742BA"/>
    <w:rsid w:val="00386A00"/>
    <w:rsid w:val="00392862"/>
    <w:rsid w:val="00394346"/>
    <w:rsid w:val="0039494A"/>
    <w:rsid w:val="003A2983"/>
    <w:rsid w:val="003A3499"/>
    <w:rsid w:val="003A635A"/>
    <w:rsid w:val="003A7908"/>
    <w:rsid w:val="003B0DC0"/>
    <w:rsid w:val="003B6203"/>
    <w:rsid w:val="003C219E"/>
    <w:rsid w:val="003C66A9"/>
    <w:rsid w:val="003D0C69"/>
    <w:rsid w:val="003D1DED"/>
    <w:rsid w:val="003D21C0"/>
    <w:rsid w:val="003D3AD4"/>
    <w:rsid w:val="003D62C8"/>
    <w:rsid w:val="003E49E9"/>
    <w:rsid w:val="003F678C"/>
    <w:rsid w:val="00402CFA"/>
    <w:rsid w:val="0040601B"/>
    <w:rsid w:val="00407310"/>
    <w:rsid w:val="00411D4E"/>
    <w:rsid w:val="00412842"/>
    <w:rsid w:val="00420FA3"/>
    <w:rsid w:val="0042133C"/>
    <w:rsid w:val="0042323E"/>
    <w:rsid w:val="0043061D"/>
    <w:rsid w:val="00447D23"/>
    <w:rsid w:val="0045452A"/>
    <w:rsid w:val="00456F9A"/>
    <w:rsid w:val="00460F68"/>
    <w:rsid w:val="00463B46"/>
    <w:rsid w:val="00464CF0"/>
    <w:rsid w:val="004676CB"/>
    <w:rsid w:val="00467CC1"/>
    <w:rsid w:val="0048696C"/>
    <w:rsid w:val="00487E77"/>
    <w:rsid w:val="00490444"/>
    <w:rsid w:val="00492F61"/>
    <w:rsid w:val="004973D8"/>
    <w:rsid w:val="004A159C"/>
    <w:rsid w:val="004A1BD0"/>
    <w:rsid w:val="004B18D5"/>
    <w:rsid w:val="004B7694"/>
    <w:rsid w:val="004C0AFF"/>
    <w:rsid w:val="004C164F"/>
    <w:rsid w:val="004C1D14"/>
    <w:rsid w:val="004C306B"/>
    <w:rsid w:val="004C5443"/>
    <w:rsid w:val="004D0518"/>
    <w:rsid w:val="004D0FA2"/>
    <w:rsid w:val="004D25DC"/>
    <w:rsid w:val="004D7287"/>
    <w:rsid w:val="004E2621"/>
    <w:rsid w:val="004E3BD0"/>
    <w:rsid w:val="004E43C2"/>
    <w:rsid w:val="004E4BDA"/>
    <w:rsid w:val="004E6264"/>
    <w:rsid w:val="004F1246"/>
    <w:rsid w:val="004F1E4B"/>
    <w:rsid w:val="00502F65"/>
    <w:rsid w:val="00504A99"/>
    <w:rsid w:val="0050779F"/>
    <w:rsid w:val="00507C65"/>
    <w:rsid w:val="00510879"/>
    <w:rsid w:val="00521791"/>
    <w:rsid w:val="00523E19"/>
    <w:rsid w:val="00530C59"/>
    <w:rsid w:val="00534BED"/>
    <w:rsid w:val="00534C28"/>
    <w:rsid w:val="005400B7"/>
    <w:rsid w:val="00540C80"/>
    <w:rsid w:val="00544150"/>
    <w:rsid w:val="00545AC8"/>
    <w:rsid w:val="00546C16"/>
    <w:rsid w:val="00553306"/>
    <w:rsid w:val="00560216"/>
    <w:rsid w:val="00561985"/>
    <w:rsid w:val="005626F7"/>
    <w:rsid w:val="00563978"/>
    <w:rsid w:val="00570DD6"/>
    <w:rsid w:val="00572A12"/>
    <w:rsid w:val="00573CA9"/>
    <w:rsid w:val="00574732"/>
    <w:rsid w:val="00590229"/>
    <w:rsid w:val="00592528"/>
    <w:rsid w:val="00595928"/>
    <w:rsid w:val="005974C6"/>
    <w:rsid w:val="005A3AAC"/>
    <w:rsid w:val="005A3CBB"/>
    <w:rsid w:val="005A5C0E"/>
    <w:rsid w:val="005A627A"/>
    <w:rsid w:val="005B0114"/>
    <w:rsid w:val="005B2959"/>
    <w:rsid w:val="005C1A68"/>
    <w:rsid w:val="005C42F4"/>
    <w:rsid w:val="005C439C"/>
    <w:rsid w:val="005C6695"/>
    <w:rsid w:val="005C6A53"/>
    <w:rsid w:val="005D272B"/>
    <w:rsid w:val="005E0DB0"/>
    <w:rsid w:val="005E0E77"/>
    <w:rsid w:val="005F0689"/>
    <w:rsid w:val="005F1BF7"/>
    <w:rsid w:val="005F1CA7"/>
    <w:rsid w:val="005F29F1"/>
    <w:rsid w:val="005F5FA8"/>
    <w:rsid w:val="005F7774"/>
    <w:rsid w:val="005F7F67"/>
    <w:rsid w:val="00600034"/>
    <w:rsid w:val="006005AC"/>
    <w:rsid w:val="00602BF1"/>
    <w:rsid w:val="006054C7"/>
    <w:rsid w:val="0060605B"/>
    <w:rsid w:val="00610E43"/>
    <w:rsid w:val="00615461"/>
    <w:rsid w:val="006247C9"/>
    <w:rsid w:val="00625DD1"/>
    <w:rsid w:val="00625E2D"/>
    <w:rsid w:val="00631F2B"/>
    <w:rsid w:val="00632B78"/>
    <w:rsid w:val="00637792"/>
    <w:rsid w:val="00645937"/>
    <w:rsid w:val="00647EA5"/>
    <w:rsid w:val="006530CD"/>
    <w:rsid w:val="00655C6E"/>
    <w:rsid w:val="006573CF"/>
    <w:rsid w:val="00657AAA"/>
    <w:rsid w:val="00661C47"/>
    <w:rsid w:val="00663E12"/>
    <w:rsid w:val="006646FE"/>
    <w:rsid w:val="00675931"/>
    <w:rsid w:val="006763C1"/>
    <w:rsid w:val="006866C3"/>
    <w:rsid w:val="00690B00"/>
    <w:rsid w:val="0069572D"/>
    <w:rsid w:val="00696212"/>
    <w:rsid w:val="006A51BE"/>
    <w:rsid w:val="006A7021"/>
    <w:rsid w:val="006B0431"/>
    <w:rsid w:val="006B1611"/>
    <w:rsid w:val="006B6D26"/>
    <w:rsid w:val="006C0125"/>
    <w:rsid w:val="006C180C"/>
    <w:rsid w:val="006C346B"/>
    <w:rsid w:val="006C5060"/>
    <w:rsid w:val="006C63F0"/>
    <w:rsid w:val="006C6654"/>
    <w:rsid w:val="006D046A"/>
    <w:rsid w:val="006D3237"/>
    <w:rsid w:val="006D4893"/>
    <w:rsid w:val="006D628A"/>
    <w:rsid w:val="006D7838"/>
    <w:rsid w:val="006D79D7"/>
    <w:rsid w:val="006E03EC"/>
    <w:rsid w:val="006E106A"/>
    <w:rsid w:val="006F560E"/>
    <w:rsid w:val="006F7F12"/>
    <w:rsid w:val="0070036B"/>
    <w:rsid w:val="00713190"/>
    <w:rsid w:val="00714DBF"/>
    <w:rsid w:val="007200C8"/>
    <w:rsid w:val="007223B2"/>
    <w:rsid w:val="0072264D"/>
    <w:rsid w:val="007273A0"/>
    <w:rsid w:val="007374D1"/>
    <w:rsid w:val="0074103E"/>
    <w:rsid w:val="0074568D"/>
    <w:rsid w:val="007466D5"/>
    <w:rsid w:val="00746DF6"/>
    <w:rsid w:val="00761103"/>
    <w:rsid w:val="00761B40"/>
    <w:rsid w:val="00764369"/>
    <w:rsid w:val="007663BA"/>
    <w:rsid w:val="00766430"/>
    <w:rsid w:val="007721C3"/>
    <w:rsid w:val="007745B5"/>
    <w:rsid w:val="0077473F"/>
    <w:rsid w:val="0078467C"/>
    <w:rsid w:val="007848A0"/>
    <w:rsid w:val="0078614D"/>
    <w:rsid w:val="00786BDC"/>
    <w:rsid w:val="007A1368"/>
    <w:rsid w:val="007A2B1A"/>
    <w:rsid w:val="007A3D45"/>
    <w:rsid w:val="007A3F9A"/>
    <w:rsid w:val="007A572A"/>
    <w:rsid w:val="007A7D9C"/>
    <w:rsid w:val="007B0E4C"/>
    <w:rsid w:val="007B2D40"/>
    <w:rsid w:val="007B566F"/>
    <w:rsid w:val="007B5761"/>
    <w:rsid w:val="007B7542"/>
    <w:rsid w:val="007C2E76"/>
    <w:rsid w:val="007C340A"/>
    <w:rsid w:val="007C61A9"/>
    <w:rsid w:val="007C7C9D"/>
    <w:rsid w:val="007D478F"/>
    <w:rsid w:val="007D65F4"/>
    <w:rsid w:val="007E1AA8"/>
    <w:rsid w:val="007E3A71"/>
    <w:rsid w:val="007E4D2E"/>
    <w:rsid w:val="007E4F51"/>
    <w:rsid w:val="007E64B6"/>
    <w:rsid w:val="007E6B4E"/>
    <w:rsid w:val="007E7EAF"/>
    <w:rsid w:val="007F3234"/>
    <w:rsid w:val="007F3EF0"/>
    <w:rsid w:val="00800740"/>
    <w:rsid w:val="008040AC"/>
    <w:rsid w:val="008077E8"/>
    <w:rsid w:val="008221CF"/>
    <w:rsid w:val="008224E9"/>
    <w:rsid w:val="0082383C"/>
    <w:rsid w:val="008320B5"/>
    <w:rsid w:val="00837DB2"/>
    <w:rsid w:val="008425C7"/>
    <w:rsid w:val="008449E2"/>
    <w:rsid w:val="008462F2"/>
    <w:rsid w:val="00846B8B"/>
    <w:rsid w:val="00851727"/>
    <w:rsid w:val="00853A2D"/>
    <w:rsid w:val="008617D2"/>
    <w:rsid w:val="00862A13"/>
    <w:rsid w:val="00875B05"/>
    <w:rsid w:val="00875FD8"/>
    <w:rsid w:val="0087639D"/>
    <w:rsid w:val="00880BFE"/>
    <w:rsid w:val="00887574"/>
    <w:rsid w:val="00887C2D"/>
    <w:rsid w:val="00890F00"/>
    <w:rsid w:val="00892113"/>
    <w:rsid w:val="0089395D"/>
    <w:rsid w:val="00893E3D"/>
    <w:rsid w:val="00897156"/>
    <w:rsid w:val="008A3287"/>
    <w:rsid w:val="008A6888"/>
    <w:rsid w:val="008B19C0"/>
    <w:rsid w:val="008B49BA"/>
    <w:rsid w:val="008B5516"/>
    <w:rsid w:val="008C0266"/>
    <w:rsid w:val="008C31C7"/>
    <w:rsid w:val="008C53E8"/>
    <w:rsid w:val="008D43FB"/>
    <w:rsid w:val="008D4F1C"/>
    <w:rsid w:val="008D567B"/>
    <w:rsid w:val="008D76AE"/>
    <w:rsid w:val="008E0BC3"/>
    <w:rsid w:val="008F00D4"/>
    <w:rsid w:val="008F0822"/>
    <w:rsid w:val="008F358A"/>
    <w:rsid w:val="00905DC6"/>
    <w:rsid w:val="00907BDA"/>
    <w:rsid w:val="00910685"/>
    <w:rsid w:val="009142D3"/>
    <w:rsid w:val="00914924"/>
    <w:rsid w:val="00915E52"/>
    <w:rsid w:val="009160D5"/>
    <w:rsid w:val="0092237D"/>
    <w:rsid w:val="009272F5"/>
    <w:rsid w:val="00930270"/>
    <w:rsid w:val="00930DDF"/>
    <w:rsid w:val="00932340"/>
    <w:rsid w:val="0094016F"/>
    <w:rsid w:val="00940DE5"/>
    <w:rsid w:val="00942CA5"/>
    <w:rsid w:val="009438FA"/>
    <w:rsid w:val="0094496C"/>
    <w:rsid w:val="00950481"/>
    <w:rsid w:val="009551F8"/>
    <w:rsid w:val="00963876"/>
    <w:rsid w:val="00963AF2"/>
    <w:rsid w:val="00964A69"/>
    <w:rsid w:val="009733F0"/>
    <w:rsid w:val="009901C5"/>
    <w:rsid w:val="00990FD2"/>
    <w:rsid w:val="00993736"/>
    <w:rsid w:val="009937AE"/>
    <w:rsid w:val="00993E4F"/>
    <w:rsid w:val="00994F6A"/>
    <w:rsid w:val="00995E0A"/>
    <w:rsid w:val="009A383A"/>
    <w:rsid w:val="009A3D5A"/>
    <w:rsid w:val="009A56AE"/>
    <w:rsid w:val="009B43A4"/>
    <w:rsid w:val="009B5292"/>
    <w:rsid w:val="009B69D4"/>
    <w:rsid w:val="009B72BA"/>
    <w:rsid w:val="009C2452"/>
    <w:rsid w:val="009C24F4"/>
    <w:rsid w:val="009D4870"/>
    <w:rsid w:val="009D7E02"/>
    <w:rsid w:val="009E1C03"/>
    <w:rsid w:val="009E36E8"/>
    <w:rsid w:val="009E49FC"/>
    <w:rsid w:val="009E57DC"/>
    <w:rsid w:val="009F35CE"/>
    <w:rsid w:val="009F4049"/>
    <w:rsid w:val="009F448C"/>
    <w:rsid w:val="009F458F"/>
    <w:rsid w:val="009F56AA"/>
    <w:rsid w:val="009F5C05"/>
    <w:rsid w:val="00A01E2F"/>
    <w:rsid w:val="00A06549"/>
    <w:rsid w:val="00A07E0E"/>
    <w:rsid w:val="00A11040"/>
    <w:rsid w:val="00A1363D"/>
    <w:rsid w:val="00A31DBC"/>
    <w:rsid w:val="00A3248E"/>
    <w:rsid w:val="00A3550A"/>
    <w:rsid w:val="00A355D5"/>
    <w:rsid w:val="00A40D5E"/>
    <w:rsid w:val="00A42601"/>
    <w:rsid w:val="00A47081"/>
    <w:rsid w:val="00A522E1"/>
    <w:rsid w:val="00A57CE5"/>
    <w:rsid w:val="00A61DFF"/>
    <w:rsid w:val="00A63413"/>
    <w:rsid w:val="00A65FC6"/>
    <w:rsid w:val="00A70A9A"/>
    <w:rsid w:val="00A70C41"/>
    <w:rsid w:val="00A70CA2"/>
    <w:rsid w:val="00A72FC5"/>
    <w:rsid w:val="00A75636"/>
    <w:rsid w:val="00A77BD4"/>
    <w:rsid w:val="00A81DB8"/>
    <w:rsid w:val="00A84E0E"/>
    <w:rsid w:val="00A93FC8"/>
    <w:rsid w:val="00A96DDE"/>
    <w:rsid w:val="00AA2CFF"/>
    <w:rsid w:val="00AA74EA"/>
    <w:rsid w:val="00AA79A4"/>
    <w:rsid w:val="00AA7C21"/>
    <w:rsid w:val="00AB3DDF"/>
    <w:rsid w:val="00AB5EAF"/>
    <w:rsid w:val="00AC1E93"/>
    <w:rsid w:val="00AC6C32"/>
    <w:rsid w:val="00AD0A3F"/>
    <w:rsid w:val="00AD21C7"/>
    <w:rsid w:val="00AD4182"/>
    <w:rsid w:val="00AD75FB"/>
    <w:rsid w:val="00AE0479"/>
    <w:rsid w:val="00AE0648"/>
    <w:rsid w:val="00AE0B10"/>
    <w:rsid w:val="00AE3724"/>
    <w:rsid w:val="00AE42B7"/>
    <w:rsid w:val="00AF42BB"/>
    <w:rsid w:val="00B01AA6"/>
    <w:rsid w:val="00B05E9A"/>
    <w:rsid w:val="00B066CA"/>
    <w:rsid w:val="00B1146D"/>
    <w:rsid w:val="00B139A6"/>
    <w:rsid w:val="00B1557E"/>
    <w:rsid w:val="00B22EA6"/>
    <w:rsid w:val="00B3062E"/>
    <w:rsid w:val="00B36A29"/>
    <w:rsid w:val="00B46C9A"/>
    <w:rsid w:val="00B46E8B"/>
    <w:rsid w:val="00B470FF"/>
    <w:rsid w:val="00B52B45"/>
    <w:rsid w:val="00B54317"/>
    <w:rsid w:val="00B63CDB"/>
    <w:rsid w:val="00B6537C"/>
    <w:rsid w:val="00B67356"/>
    <w:rsid w:val="00B711CB"/>
    <w:rsid w:val="00B73AE9"/>
    <w:rsid w:val="00B73BFC"/>
    <w:rsid w:val="00B945CB"/>
    <w:rsid w:val="00B94819"/>
    <w:rsid w:val="00BA2108"/>
    <w:rsid w:val="00BA2119"/>
    <w:rsid w:val="00BB0D03"/>
    <w:rsid w:val="00BB10E3"/>
    <w:rsid w:val="00BB614A"/>
    <w:rsid w:val="00BB6779"/>
    <w:rsid w:val="00BC1453"/>
    <w:rsid w:val="00BD515E"/>
    <w:rsid w:val="00BD6931"/>
    <w:rsid w:val="00BD6CE6"/>
    <w:rsid w:val="00BD76A3"/>
    <w:rsid w:val="00BE124C"/>
    <w:rsid w:val="00BE2CE5"/>
    <w:rsid w:val="00BE4B6F"/>
    <w:rsid w:val="00BE5189"/>
    <w:rsid w:val="00BF1B45"/>
    <w:rsid w:val="00BF1F03"/>
    <w:rsid w:val="00BF601C"/>
    <w:rsid w:val="00C063EC"/>
    <w:rsid w:val="00C1114F"/>
    <w:rsid w:val="00C111A7"/>
    <w:rsid w:val="00C12465"/>
    <w:rsid w:val="00C22881"/>
    <w:rsid w:val="00C2297D"/>
    <w:rsid w:val="00C30074"/>
    <w:rsid w:val="00C31FB4"/>
    <w:rsid w:val="00C3214F"/>
    <w:rsid w:val="00C33E9F"/>
    <w:rsid w:val="00C34098"/>
    <w:rsid w:val="00C3502E"/>
    <w:rsid w:val="00C407B2"/>
    <w:rsid w:val="00C417AB"/>
    <w:rsid w:val="00C44F15"/>
    <w:rsid w:val="00C55626"/>
    <w:rsid w:val="00C60840"/>
    <w:rsid w:val="00C63856"/>
    <w:rsid w:val="00C70AE9"/>
    <w:rsid w:val="00C73042"/>
    <w:rsid w:val="00C74A60"/>
    <w:rsid w:val="00C7766A"/>
    <w:rsid w:val="00C83B65"/>
    <w:rsid w:val="00CB366F"/>
    <w:rsid w:val="00CC4042"/>
    <w:rsid w:val="00CC42E3"/>
    <w:rsid w:val="00CC7700"/>
    <w:rsid w:val="00CD167D"/>
    <w:rsid w:val="00CD7B7B"/>
    <w:rsid w:val="00CE019D"/>
    <w:rsid w:val="00CE1A2A"/>
    <w:rsid w:val="00CE39AC"/>
    <w:rsid w:val="00CE5911"/>
    <w:rsid w:val="00CE7406"/>
    <w:rsid w:val="00CF2A40"/>
    <w:rsid w:val="00CF474C"/>
    <w:rsid w:val="00CF4C48"/>
    <w:rsid w:val="00CF4C78"/>
    <w:rsid w:val="00CF72AB"/>
    <w:rsid w:val="00D01487"/>
    <w:rsid w:val="00D03BC6"/>
    <w:rsid w:val="00D05E98"/>
    <w:rsid w:val="00D11442"/>
    <w:rsid w:val="00D1524E"/>
    <w:rsid w:val="00D158C1"/>
    <w:rsid w:val="00D212D1"/>
    <w:rsid w:val="00D224B1"/>
    <w:rsid w:val="00D22F18"/>
    <w:rsid w:val="00D31BEF"/>
    <w:rsid w:val="00D43E9F"/>
    <w:rsid w:val="00D44CB9"/>
    <w:rsid w:val="00D454C9"/>
    <w:rsid w:val="00D467A5"/>
    <w:rsid w:val="00D47387"/>
    <w:rsid w:val="00D53EFA"/>
    <w:rsid w:val="00D635DC"/>
    <w:rsid w:val="00D67A94"/>
    <w:rsid w:val="00D70839"/>
    <w:rsid w:val="00D70DC0"/>
    <w:rsid w:val="00D7301B"/>
    <w:rsid w:val="00D77D6B"/>
    <w:rsid w:val="00D77F01"/>
    <w:rsid w:val="00D80CE2"/>
    <w:rsid w:val="00D81E01"/>
    <w:rsid w:val="00D8621D"/>
    <w:rsid w:val="00D867B6"/>
    <w:rsid w:val="00D8758F"/>
    <w:rsid w:val="00D97EAB"/>
    <w:rsid w:val="00DA1D7D"/>
    <w:rsid w:val="00DA3152"/>
    <w:rsid w:val="00DA5442"/>
    <w:rsid w:val="00DA6D68"/>
    <w:rsid w:val="00DA7795"/>
    <w:rsid w:val="00DB4864"/>
    <w:rsid w:val="00DB6512"/>
    <w:rsid w:val="00DB74FE"/>
    <w:rsid w:val="00DC0CD6"/>
    <w:rsid w:val="00DC2607"/>
    <w:rsid w:val="00DC3194"/>
    <w:rsid w:val="00DC3E03"/>
    <w:rsid w:val="00DE02E1"/>
    <w:rsid w:val="00DE081F"/>
    <w:rsid w:val="00DE44A7"/>
    <w:rsid w:val="00DE4AC5"/>
    <w:rsid w:val="00DE70C4"/>
    <w:rsid w:val="00DF023F"/>
    <w:rsid w:val="00DF1AFF"/>
    <w:rsid w:val="00DF2EA3"/>
    <w:rsid w:val="00DF3481"/>
    <w:rsid w:val="00DF46D9"/>
    <w:rsid w:val="00DF4E6E"/>
    <w:rsid w:val="00DF589F"/>
    <w:rsid w:val="00E0051A"/>
    <w:rsid w:val="00E03891"/>
    <w:rsid w:val="00E03EAA"/>
    <w:rsid w:val="00E042DB"/>
    <w:rsid w:val="00E045D1"/>
    <w:rsid w:val="00E05778"/>
    <w:rsid w:val="00E05D63"/>
    <w:rsid w:val="00E11FDE"/>
    <w:rsid w:val="00E22D1C"/>
    <w:rsid w:val="00E30E4E"/>
    <w:rsid w:val="00E33872"/>
    <w:rsid w:val="00E40A10"/>
    <w:rsid w:val="00E42C1C"/>
    <w:rsid w:val="00E45A82"/>
    <w:rsid w:val="00E5552F"/>
    <w:rsid w:val="00E55ABE"/>
    <w:rsid w:val="00E57E30"/>
    <w:rsid w:val="00E647FA"/>
    <w:rsid w:val="00E67652"/>
    <w:rsid w:val="00E71685"/>
    <w:rsid w:val="00E71ADA"/>
    <w:rsid w:val="00E745D3"/>
    <w:rsid w:val="00E74773"/>
    <w:rsid w:val="00E753AB"/>
    <w:rsid w:val="00E75955"/>
    <w:rsid w:val="00E77476"/>
    <w:rsid w:val="00E80140"/>
    <w:rsid w:val="00E80EA9"/>
    <w:rsid w:val="00E819EF"/>
    <w:rsid w:val="00E83D1A"/>
    <w:rsid w:val="00E87336"/>
    <w:rsid w:val="00E900A2"/>
    <w:rsid w:val="00E90543"/>
    <w:rsid w:val="00E9203C"/>
    <w:rsid w:val="00E938D9"/>
    <w:rsid w:val="00E9421A"/>
    <w:rsid w:val="00E94A2F"/>
    <w:rsid w:val="00EA1D6F"/>
    <w:rsid w:val="00EA367A"/>
    <w:rsid w:val="00EA3D46"/>
    <w:rsid w:val="00EA7A43"/>
    <w:rsid w:val="00EB1695"/>
    <w:rsid w:val="00EB31AE"/>
    <w:rsid w:val="00EB361A"/>
    <w:rsid w:val="00EB6574"/>
    <w:rsid w:val="00EC1F77"/>
    <w:rsid w:val="00EC2B73"/>
    <w:rsid w:val="00EC5638"/>
    <w:rsid w:val="00ED6237"/>
    <w:rsid w:val="00EF1E1D"/>
    <w:rsid w:val="00EF4F37"/>
    <w:rsid w:val="00EF5598"/>
    <w:rsid w:val="00EF5870"/>
    <w:rsid w:val="00F00F8B"/>
    <w:rsid w:val="00F1208D"/>
    <w:rsid w:val="00F1244C"/>
    <w:rsid w:val="00F22B4A"/>
    <w:rsid w:val="00F23C1A"/>
    <w:rsid w:val="00F2498A"/>
    <w:rsid w:val="00F41C62"/>
    <w:rsid w:val="00F457C3"/>
    <w:rsid w:val="00F461FA"/>
    <w:rsid w:val="00F51CED"/>
    <w:rsid w:val="00F526E9"/>
    <w:rsid w:val="00F53FDD"/>
    <w:rsid w:val="00F5615D"/>
    <w:rsid w:val="00F613B2"/>
    <w:rsid w:val="00F6707A"/>
    <w:rsid w:val="00F71A1B"/>
    <w:rsid w:val="00F814B7"/>
    <w:rsid w:val="00F81BFB"/>
    <w:rsid w:val="00F821ED"/>
    <w:rsid w:val="00F912A7"/>
    <w:rsid w:val="00FA26AF"/>
    <w:rsid w:val="00FA55D1"/>
    <w:rsid w:val="00FA7705"/>
    <w:rsid w:val="00FB2DB2"/>
    <w:rsid w:val="00FB32D7"/>
    <w:rsid w:val="00FB4FED"/>
    <w:rsid w:val="00FC2F2A"/>
    <w:rsid w:val="00FC4D06"/>
    <w:rsid w:val="00FC5B7B"/>
    <w:rsid w:val="00FC6CCD"/>
    <w:rsid w:val="00FC767F"/>
    <w:rsid w:val="00FC7EFB"/>
    <w:rsid w:val="00FD00DE"/>
    <w:rsid w:val="00FD2FF2"/>
    <w:rsid w:val="00FD7BAA"/>
    <w:rsid w:val="00FE5475"/>
    <w:rsid w:val="00FE70AA"/>
    <w:rsid w:val="00FF1868"/>
    <w:rsid w:val="00FF1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5122"/>
    <o:shapelayout v:ext="edit">
      <o:idmap v:ext="edit" data="1"/>
      <o:rules v:ext="edit">
        <o:r id="V:Rule1" type="connector" idref="#AutoShape 4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B7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5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1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006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5452A"/>
    <w:rPr>
      <w:rFonts w:eastAsia="Times New Roman"/>
      <w:sz w:val="28"/>
      <w:lang w:val="en-US" w:eastAsia="en-US"/>
    </w:rPr>
  </w:style>
  <w:style w:type="paragraph" w:styleId="BlockText">
    <w:name w:val="Block Text"/>
    <w:basedOn w:val="Normal"/>
    <w:rsid w:val="0045452A"/>
    <w:pPr>
      <w:ind w:left="360" w:right="360"/>
      <w:jc w:val="both"/>
    </w:pPr>
    <w:rPr>
      <w:rFonts w:eastAsia="Times New Roman"/>
      <w:sz w:val="28"/>
      <w:szCs w:val="19"/>
      <w:lang w:val="en-US" w:eastAsia="en-US"/>
    </w:rPr>
  </w:style>
  <w:style w:type="paragraph" w:styleId="PlainText">
    <w:name w:val="Plain Text"/>
    <w:basedOn w:val="Normal"/>
    <w:rsid w:val="00746DF6"/>
    <w:rPr>
      <w:rFonts w:ascii="Courier New" w:eastAsia="Times New Roman" w:hAnsi="Courier New"/>
      <w:sz w:val="20"/>
      <w:szCs w:val="20"/>
      <w:lang w:val="en-US" w:eastAsia="en-US"/>
    </w:rPr>
  </w:style>
  <w:style w:type="paragraph" w:styleId="List">
    <w:name w:val="List"/>
    <w:basedOn w:val="Normal"/>
    <w:rsid w:val="00A3550A"/>
    <w:pPr>
      <w:numPr>
        <w:numId w:val="1"/>
      </w:numPr>
    </w:pPr>
  </w:style>
  <w:style w:type="character" w:styleId="Hyperlink">
    <w:name w:val="Hyperlink"/>
    <w:basedOn w:val="DefaultParagraphFont"/>
    <w:rsid w:val="00DA315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85959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61B3"/>
    <w:pPr>
      <w:ind w:left="720"/>
      <w:contextualSpacing/>
    </w:pPr>
  </w:style>
  <w:style w:type="paragraph" w:styleId="Title">
    <w:name w:val="Title"/>
    <w:basedOn w:val="Normal"/>
    <w:link w:val="TitleChar"/>
    <w:qFormat/>
    <w:rsid w:val="009D4870"/>
    <w:pPr>
      <w:jc w:val="center"/>
    </w:pPr>
    <w:rPr>
      <w:rFonts w:ascii="Arial" w:eastAsia="Times New Roman" w:hAnsi="Arial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D4870"/>
    <w:rPr>
      <w:rFonts w:ascii="Arial" w:eastAsia="Times New Roman" w:hAnsi="Arial"/>
      <w:sz w:val="28"/>
      <w:lang w:val="en-GB"/>
    </w:rPr>
  </w:style>
  <w:style w:type="character" w:styleId="CommentReference">
    <w:name w:val="annotation reference"/>
    <w:basedOn w:val="DefaultParagraphFont"/>
    <w:semiHidden/>
    <w:unhideWhenUsed/>
    <w:rsid w:val="005974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9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C6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C6"/>
    <w:rPr>
      <w:b/>
      <w:bCs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C6"/>
    <w:rPr>
      <w:rFonts w:ascii="Tahoma" w:hAnsi="Tahoma" w:cs="Tahoma"/>
      <w:sz w:val="16"/>
      <w:szCs w:val="16"/>
      <w:lang w:val="en-GB" w:eastAsia="zh-CN"/>
    </w:rPr>
  </w:style>
  <w:style w:type="character" w:customStyle="1" w:styleId="apple-converted-space">
    <w:name w:val="apple-converted-space"/>
    <w:basedOn w:val="DefaultParagraphFont"/>
    <w:rsid w:val="007374D1"/>
  </w:style>
  <w:style w:type="paragraph" w:styleId="NoSpacing">
    <w:name w:val="No Spacing"/>
    <w:uiPriority w:val="1"/>
    <w:qFormat/>
    <w:rsid w:val="00875FD8"/>
    <w:rPr>
      <w:sz w:val="24"/>
      <w:szCs w:val="24"/>
      <w:lang w:val="en-GB" w:eastAsia="zh-CN"/>
    </w:rPr>
  </w:style>
  <w:style w:type="paragraph" w:styleId="NormalWeb">
    <w:name w:val="Normal (Web)"/>
    <w:basedOn w:val="Normal"/>
    <w:uiPriority w:val="99"/>
    <w:unhideWhenUsed/>
    <w:rsid w:val="003B6203"/>
    <w:pPr>
      <w:spacing w:before="100" w:beforeAutospacing="1" w:after="100" w:afterAutospacing="1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6C66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0B7"/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5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100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006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45452A"/>
    <w:rPr>
      <w:rFonts w:eastAsia="Times New Roman"/>
      <w:sz w:val="28"/>
      <w:lang w:val="en-US" w:eastAsia="en-US"/>
    </w:rPr>
  </w:style>
  <w:style w:type="paragraph" w:styleId="BlockText">
    <w:name w:val="Block Text"/>
    <w:basedOn w:val="Normal"/>
    <w:rsid w:val="0045452A"/>
    <w:pPr>
      <w:ind w:left="360" w:right="360"/>
      <w:jc w:val="both"/>
    </w:pPr>
    <w:rPr>
      <w:rFonts w:eastAsia="Times New Roman"/>
      <w:sz w:val="28"/>
      <w:szCs w:val="19"/>
      <w:lang w:val="en-US" w:eastAsia="en-US"/>
    </w:rPr>
  </w:style>
  <w:style w:type="paragraph" w:styleId="PlainText">
    <w:name w:val="Plain Text"/>
    <w:basedOn w:val="Normal"/>
    <w:rsid w:val="00746DF6"/>
    <w:rPr>
      <w:rFonts w:ascii="Courier New" w:eastAsia="Times New Roman" w:hAnsi="Courier New"/>
      <w:sz w:val="20"/>
      <w:szCs w:val="20"/>
      <w:lang w:val="en-US" w:eastAsia="en-US"/>
    </w:rPr>
  </w:style>
  <w:style w:type="paragraph" w:styleId="List">
    <w:name w:val="List"/>
    <w:basedOn w:val="Normal"/>
    <w:rsid w:val="00A3550A"/>
    <w:pPr>
      <w:numPr>
        <w:numId w:val="1"/>
      </w:numPr>
    </w:pPr>
  </w:style>
  <w:style w:type="character" w:styleId="Hyperlink">
    <w:name w:val="Hyperlink"/>
    <w:basedOn w:val="DefaultParagraphFont"/>
    <w:rsid w:val="00DA315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085959"/>
    <w:rPr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2561B3"/>
    <w:pPr>
      <w:ind w:left="720"/>
      <w:contextualSpacing/>
    </w:pPr>
  </w:style>
  <w:style w:type="paragraph" w:styleId="Title">
    <w:name w:val="Title"/>
    <w:basedOn w:val="Normal"/>
    <w:link w:val="TitleChar"/>
    <w:qFormat/>
    <w:rsid w:val="009D4870"/>
    <w:pPr>
      <w:jc w:val="center"/>
    </w:pPr>
    <w:rPr>
      <w:rFonts w:ascii="Arial" w:eastAsia="Times New Roman" w:hAnsi="Arial"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9D4870"/>
    <w:rPr>
      <w:rFonts w:ascii="Arial" w:eastAsia="Times New Roman" w:hAnsi="Arial"/>
      <w:sz w:val="28"/>
      <w:lang w:val="en-GB"/>
    </w:rPr>
  </w:style>
  <w:style w:type="character" w:styleId="CommentReference">
    <w:name w:val="annotation reference"/>
    <w:basedOn w:val="DefaultParagraphFont"/>
    <w:semiHidden/>
    <w:unhideWhenUsed/>
    <w:rsid w:val="005974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9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C6"/>
    <w:rPr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C6"/>
    <w:rPr>
      <w:b/>
      <w:bCs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4C6"/>
    <w:rPr>
      <w:rFonts w:ascii="Tahoma" w:hAnsi="Tahoma" w:cs="Tahoma"/>
      <w:sz w:val="16"/>
      <w:szCs w:val="16"/>
      <w:lang w:val="en-GB" w:eastAsia="zh-CN"/>
    </w:rPr>
  </w:style>
  <w:style w:type="character" w:customStyle="1" w:styleId="apple-converted-space">
    <w:name w:val="apple-converted-space"/>
    <w:basedOn w:val="DefaultParagraphFont"/>
    <w:rsid w:val="007374D1"/>
  </w:style>
  <w:style w:type="paragraph" w:styleId="NoSpacing">
    <w:name w:val="No Spacing"/>
    <w:uiPriority w:val="1"/>
    <w:qFormat/>
    <w:rsid w:val="00875FD8"/>
    <w:rPr>
      <w:sz w:val="24"/>
      <w:szCs w:val="24"/>
      <w:lang w:val="en-GB" w:eastAsia="zh-CN"/>
    </w:rPr>
  </w:style>
  <w:style w:type="paragraph" w:styleId="NormalWeb">
    <w:name w:val="Normal (Web)"/>
    <w:basedOn w:val="Normal"/>
    <w:uiPriority w:val="99"/>
    <w:unhideWhenUsed/>
    <w:rsid w:val="003B6203"/>
    <w:pPr>
      <w:spacing w:before="100" w:beforeAutospacing="1" w:after="100" w:afterAutospacing="1"/>
    </w:pPr>
    <w:rPr>
      <w:rFonts w:eastAsia="Times New Roman"/>
      <w:lang w:val="en-US"/>
    </w:rPr>
  </w:style>
  <w:style w:type="character" w:styleId="Strong">
    <w:name w:val="Strong"/>
    <w:basedOn w:val="DefaultParagraphFont"/>
    <w:uiPriority w:val="22"/>
    <w:qFormat/>
    <w:rsid w:val="006C66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60500-854B-43C7-B496-7FFFFD4F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Specification</vt:lpstr>
    </vt:vector>
  </TitlesOfParts>
  <Company/>
  <LinksUpToDate>false</LinksUpToDate>
  <CharactersWithSpaces>13637</CharactersWithSpaces>
  <SharedDoc>false</SharedDoc>
  <HLinks>
    <vt:vector size="6" baseType="variant">
      <vt:variant>
        <vt:i4>7667773</vt:i4>
      </vt:variant>
      <vt:variant>
        <vt:i4>0</vt:i4>
      </vt:variant>
      <vt:variant>
        <vt:i4>0</vt:i4>
      </vt:variant>
      <vt:variant>
        <vt:i4>5</vt:i4>
      </vt:variant>
      <vt:variant>
        <vt:lpwstr>http://www.roomservicedeliveries.com/shop/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Specification</dc:title>
  <dc:subject>AACS 2164 Database Development and Application</dc:subject>
  <dc:creator>Ms. Anjoe Chou</dc:creator>
  <cp:lastModifiedBy>tarc</cp:lastModifiedBy>
  <cp:revision>2</cp:revision>
  <cp:lastPrinted>2014-05-07T05:17:00Z</cp:lastPrinted>
  <dcterms:created xsi:type="dcterms:W3CDTF">2016-07-14T03:23:00Z</dcterms:created>
  <dcterms:modified xsi:type="dcterms:W3CDTF">2016-07-14T03:23:00Z</dcterms:modified>
</cp:coreProperties>
</file>