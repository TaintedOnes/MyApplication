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0A2" w:rsidRPr="00E900A2" w:rsidRDefault="00E900A2" w:rsidP="00E900A2">
      <w:pPr>
        <w:jc w:val="center"/>
        <w:rPr>
          <w:b/>
          <w:lang w:val="en-US"/>
        </w:rPr>
      </w:pPr>
    </w:p>
    <w:p w:rsidR="00E900A2" w:rsidRPr="00E900A2" w:rsidRDefault="00AE42B7" w:rsidP="00E900A2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BACS 2053</w:t>
      </w:r>
    </w:p>
    <w:p w:rsidR="00E900A2" w:rsidRPr="00E900A2" w:rsidRDefault="00E900A2" w:rsidP="00E900A2">
      <w:pPr>
        <w:jc w:val="center"/>
        <w:rPr>
          <w:b/>
          <w:sz w:val="32"/>
          <w:szCs w:val="32"/>
          <w:lang w:val="en-US"/>
        </w:rPr>
      </w:pPr>
      <w:r w:rsidRPr="00E900A2">
        <w:rPr>
          <w:b/>
          <w:sz w:val="32"/>
          <w:szCs w:val="32"/>
          <w:lang w:val="en-US"/>
        </w:rPr>
        <w:t>Object-Oriented Analysis and Design</w:t>
      </w:r>
    </w:p>
    <w:p w:rsidR="00E900A2" w:rsidRDefault="00E900A2" w:rsidP="00E900A2">
      <w:pPr>
        <w:rPr>
          <w:lang w:val="en-US"/>
        </w:rPr>
      </w:pPr>
    </w:p>
    <w:p w:rsidR="002D16D2" w:rsidRPr="00554AD6" w:rsidRDefault="002D16D2" w:rsidP="002D16D2">
      <w:pPr>
        <w:jc w:val="center"/>
        <w:rPr>
          <w:b/>
          <w:sz w:val="96"/>
          <w:szCs w:val="96"/>
          <w:lang w:val="en-US"/>
        </w:rPr>
      </w:pPr>
      <w:r w:rsidRPr="00554AD6">
        <w:rPr>
          <w:b/>
          <w:sz w:val="96"/>
          <w:szCs w:val="96"/>
          <w:lang w:val="en-US"/>
        </w:rPr>
        <w:t>Assessment Rubric</w:t>
      </w:r>
    </w:p>
    <w:p w:rsidR="006D1BDF" w:rsidRPr="00B46DE5" w:rsidRDefault="000D49AD" w:rsidP="006D1BDF">
      <w:pPr>
        <w:jc w:val="center"/>
        <w:rPr>
          <w:rFonts w:ascii="Cambria" w:hAnsi="Cambria" w:cs="Arial"/>
          <w:sz w:val="36"/>
          <w:szCs w:val="36"/>
          <w:lang w:val="en-US"/>
        </w:rPr>
      </w:pPr>
      <w:r>
        <w:br w:type="page"/>
      </w:r>
      <w:r w:rsidR="006D1BDF" w:rsidRPr="00B46DE5">
        <w:rPr>
          <w:rFonts w:ascii="Cambria" w:hAnsi="Cambria" w:cs="Arial"/>
          <w:sz w:val="36"/>
          <w:szCs w:val="36"/>
          <w:lang w:val="en-US"/>
        </w:rPr>
        <w:lastRenderedPageBreak/>
        <w:t>Tunku</w:t>
      </w:r>
      <w:r w:rsidR="006D1BDF">
        <w:rPr>
          <w:rFonts w:ascii="Cambria" w:hAnsi="Cambria" w:cs="Arial"/>
          <w:sz w:val="36"/>
          <w:szCs w:val="36"/>
          <w:lang w:val="en-US"/>
        </w:rPr>
        <w:t xml:space="preserve"> </w:t>
      </w:r>
      <w:r w:rsidR="006D1BDF" w:rsidRPr="00B46DE5">
        <w:rPr>
          <w:rFonts w:ascii="Cambria" w:hAnsi="Cambria" w:cs="Arial"/>
          <w:sz w:val="36"/>
          <w:szCs w:val="36"/>
          <w:lang w:val="en-US"/>
        </w:rPr>
        <w:t>Abdul</w:t>
      </w:r>
      <w:r w:rsidR="006D1BDF">
        <w:rPr>
          <w:rFonts w:ascii="Cambria" w:hAnsi="Cambria" w:cs="Arial"/>
          <w:sz w:val="36"/>
          <w:szCs w:val="36"/>
          <w:lang w:val="en-US"/>
        </w:rPr>
        <w:t xml:space="preserve"> </w:t>
      </w:r>
      <w:r w:rsidR="006D1BDF" w:rsidRPr="00B46DE5">
        <w:rPr>
          <w:rFonts w:ascii="Cambria" w:hAnsi="Cambria" w:cs="Arial"/>
          <w:sz w:val="36"/>
          <w:szCs w:val="36"/>
          <w:lang w:val="en-US"/>
        </w:rPr>
        <w:t>Rahman</w:t>
      </w:r>
      <w:r w:rsidR="006D1BDF">
        <w:rPr>
          <w:rFonts w:ascii="Cambria" w:hAnsi="Cambria" w:cs="Arial"/>
          <w:sz w:val="36"/>
          <w:szCs w:val="36"/>
          <w:lang w:val="en-US"/>
        </w:rPr>
        <w:t xml:space="preserve"> University </w:t>
      </w:r>
      <w:r w:rsidR="006D1BDF" w:rsidRPr="00B46DE5">
        <w:rPr>
          <w:rFonts w:ascii="Cambria" w:hAnsi="Cambria" w:cs="Arial"/>
          <w:sz w:val="36"/>
          <w:szCs w:val="36"/>
          <w:lang w:val="en-US"/>
        </w:rPr>
        <w:t>College</w:t>
      </w:r>
    </w:p>
    <w:p w:rsidR="006D1BDF" w:rsidRDefault="006D1BDF" w:rsidP="006D1BDF">
      <w:pPr>
        <w:jc w:val="center"/>
        <w:rPr>
          <w:lang w:val="en-US"/>
        </w:rPr>
      </w:pPr>
    </w:p>
    <w:p w:rsidR="006D1BDF" w:rsidRDefault="006D1BDF" w:rsidP="006D1BDF">
      <w:pPr>
        <w:jc w:val="center"/>
        <w:rPr>
          <w:lang w:val="en-US"/>
        </w:rPr>
      </w:pPr>
    </w:p>
    <w:p w:rsidR="006D1BDF" w:rsidRPr="00875FD8" w:rsidRDefault="006D1BDF" w:rsidP="006D1BDF">
      <w:pPr>
        <w:pStyle w:val="NoSpacing"/>
        <w:jc w:val="center"/>
        <w:rPr>
          <w:b/>
          <w:sz w:val="40"/>
          <w:szCs w:val="40"/>
          <w:lang w:val="en-US"/>
        </w:rPr>
      </w:pPr>
      <w:r w:rsidRPr="00875FD8">
        <w:rPr>
          <w:b/>
          <w:sz w:val="40"/>
          <w:szCs w:val="40"/>
          <w:lang w:val="en-US"/>
        </w:rPr>
        <w:t>BACS 2053</w:t>
      </w:r>
    </w:p>
    <w:p w:rsidR="006D1BDF" w:rsidRPr="00E900A2" w:rsidRDefault="006D1BDF" w:rsidP="006D1BDF">
      <w:pPr>
        <w:jc w:val="center"/>
        <w:rPr>
          <w:b/>
          <w:sz w:val="32"/>
          <w:szCs w:val="32"/>
          <w:lang w:val="en-US"/>
        </w:rPr>
      </w:pPr>
      <w:r w:rsidRPr="00E900A2">
        <w:rPr>
          <w:b/>
          <w:sz w:val="32"/>
          <w:szCs w:val="32"/>
          <w:lang w:val="en-US"/>
        </w:rPr>
        <w:t>Object-Oriented Analysis and Design</w:t>
      </w:r>
    </w:p>
    <w:p w:rsidR="006D1BDF" w:rsidRPr="00875FD8" w:rsidRDefault="006D1BDF" w:rsidP="006D1BDF">
      <w:pPr>
        <w:pStyle w:val="NoSpacing"/>
        <w:jc w:val="center"/>
        <w:rPr>
          <w:b/>
          <w:sz w:val="40"/>
          <w:szCs w:val="40"/>
          <w:lang w:val="en-US"/>
        </w:rPr>
      </w:pPr>
      <w:r w:rsidRPr="00875FD8">
        <w:rPr>
          <w:b/>
          <w:sz w:val="40"/>
          <w:szCs w:val="40"/>
        </w:rPr>
        <w:t>Assignment (May 201</w:t>
      </w:r>
      <w:r>
        <w:rPr>
          <w:b/>
          <w:sz w:val="40"/>
          <w:szCs w:val="40"/>
        </w:rPr>
        <w:t>6</w:t>
      </w:r>
      <w:r w:rsidRPr="00875FD8">
        <w:rPr>
          <w:b/>
          <w:sz w:val="40"/>
          <w:szCs w:val="40"/>
        </w:rPr>
        <w:t>)</w:t>
      </w:r>
    </w:p>
    <w:p w:rsidR="006D1BDF" w:rsidRPr="00875FD8" w:rsidRDefault="006D1BDF" w:rsidP="006D1BDF">
      <w:pPr>
        <w:pStyle w:val="NoSpacing"/>
        <w:jc w:val="center"/>
        <w:rPr>
          <w:b/>
          <w:sz w:val="40"/>
          <w:szCs w:val="40"/>
          <w:lang w:val="en-US"/>
        </w:rPr>
      </w:pPr>
      <w:r w:rsidRPr="00BE5189">
        <w:rPr>
          <w:b/>
          <w:sz w:val="40"/>
          <w:szCs w:val="40"/>
          <w:highlight w:val="yellow"/>
          <w:lang w:val="en-US"/>
        </w:rPr>
        <w:t>Part 1</w:t>
      </w:r>
      <w:r w:rsidRPr="00875FD8">
        <w:rPr>
          <w:b/>
          <w:sz w:val="40"/>
          <w:szCs w:val="40"/>
          <w:lang w:val="en-US"/>
        </w:rPr>
        <w:t xml:space="preserve"> </w:t>
      </w:r>
    </w:p>
    <w:p w:rsidR="006D1BDF" w:rsidRPr="00B83FD5" w:rsidRDefault="006D1BDF" w:rsidP="006D1BDF">
      <w:pPr>
        <w:jc w:val="center"/>
        <w:rPr>
          <w:rFonts w:ascii="Arial" w:hAnsi="Arial" w:cs="Arial"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91"/>
        <w:tblW w:w="0" w:type="auto"/>
        <w:tblLook w:val="01E0" w:firstRow="1" w:lastRow="1" w:firstColumn="1" w:lastColumn="1" w:noHBand="0" w:noVBand="0"/>
      </w:tblPr>
      <w:tblGrid>
        <w:gridCol w:w="3081"/>
        <w:gridCol w:w="387"/>
        <w:gridCol w:w="5777"/>
      </w:tblGrid>
      <w:tr w:rsidR="006D1BDF" w:rsidRPr="00B46DE5" w:rsidTr="00E56E87">
        <w:tc>
          <w:tcPr>
            <w:tcW w:w="3081" w:type="dxa"/>
          </w:tcPr>
          <w:p w:rsidR="006D1BDF" w:rsidRPr="00B46DE5" w:rsidRDefault="006D1BDF" w:rsidP="00E56E8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Programme</w:t>
            </w:r>
          </w:p>
        </w:tc>
        <w:tc>
          <w:tcPr>
            <w:tcW w:w="387" w:type="dxa"/>
          </w:tcPr>
          <w:p w:rsidR="006D1BDF" w:rsidRPr="00B46DE5" w:rsidRDefault="006D1BDF" w:rsidP="00E56E8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777" w:type="dxa"/>
          </w:tcPr>
          <w:p w:rsidR="006D1BDF" w:rsidRPr="00713190" w:rsidRDefault="006D1BDF" w:rsidP="00E56E87">
            <w:pPr>
              <w:spacing w:before="120"/>
              <w:rPr>
                <w:b/>
                <w:sz w:val="28"/>
                <w:szCs w:val="28"/>
                <w:lang w:val="en-US"/>
              </w:rPr>
            </w:pPr>
            <w:r w:rsidRPr="00713190">
              <w:rPr>
                <w:b/>
                <w:sz w:val="28"/>
                <w:szCs w:val="28"/>
                <w:lang w:val="en-US"/>
              </w:rPr>
              <w:t>R</w:t>
            </w:r>
            <w:r>
              <w:rPr>
                <w:b/>
                <w:sz w:val="28"/>
                <w:szCs w:val="28"/>
                <w:lang w:val="en-US"/>
              </w:rPr>
              <w:t>SD2 (M16 intake)</w:t>
            </w:r>
          </w:p>
        </w:tc>
      </w:tr>
      <w:tr w:rsidR="006D1BDF" w:rsidRPr="00B46DE5" w:rsidTr="00E56E87">
        <w:tc>
          <w:tcPr>
            <w:tcW w:w="3081" w:type="dxa"/>
          </w:tcPr>
          <w:p w:rsidR="006D1BDF" w:rsidRPr="00B46DE5" w:rsidRDefault="006D1BDF" w:rsidP="00E56E8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Tutorial Group</w:t>
            </w:r>
          </w:p>
        </w:tc>
        <w:tc>
          <w:tcPr>
            <w:tcW w:w="387" w:type="dxa"/>
          </w:tcPr>
          <w:p w:rsidR="006D1BDF" w:rsidRPr="00B46DE5" w:rsidRDefault="006D1BDF" w:rsidP="00E56E8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6D1BDF" w:rsidRPr="00B46DE5" w:rsidRDefault="00CD67E7" w:rsidP="00E56E87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Group </w:t>
            </w:r>
            <w:r w:rsidR="00C30D4B">
              <w:rPr>
                <w:sz w:val="28"/>
                <w:szCs w:val="28"/>
                <w:lang w:val="en-US"/>
              </w:rPr>
              <w:t>___</w:t>
            </w:r>
            <w:bookmarkStart w:id="0" w:name="_GoBack"/>
            <w:bookmarkEnd w:id="0"/>
          </w:p>
        </w:tc>
      </w:tr>
      <w:tr w:rsidR="006D1BDF" w:rsidRPr="00B46DE5" w:rsidTr="00E56E87">
        <w:tc>
          <w:tcPr>
            <w:tcW w:w="3081" w:type="dxa"/>
          </w:tcPr>
          <w:p w:rsidR="006D1BDF" w:rsidRPr="00B46DE5" w:rsidRDefault="006D1BDF" w:rsidP="00E56E8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Tutor</w:t>
            </w:r>
            <w:r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387" w:type="dxa"/>
          </w:tcPr>
          <w:p w:rsidR="006D1BDF" w:rsidRPr="00B46DE5" w:rsidRDefault="006D1BDF" w:rsidP="00E56E8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6D1BDF" w:rsidRPr="00B46DE5" w:rsidRDefault="006D1BDF" w:rsidP="00E56E87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Ms. Yeoh Kar Peng</w:t>
            </w:r>
          </w:p>
        </w:tc>
      </w:tr>
      <w:tr w:rsidR="006D1BDF" w:rsidRPr="00B46DE5" w:rsidTr="00E56E87">
        <w:tc>
          <w:tcPr>
            <w:tcW w:w="3081" w:type="dxa"/>
          </w:tcPr>
          <w:p w:rsidR="006D1BDF" w:rsidRPr="00B46DE5" w:rsidRDefault="006D1BDF" w:rsidP="00E56E8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Date Submitted</w:t>
            </w:r>
          </w:p>
        </w:tc>
        <w:tc>
          <w:tcPr>
            <w:tcW w:w="387" w:type="dxa"/>
          </w:tcPr>
          <w:p w:rsidR="006D1BDF" w:rsidRPr="00B46DE5" w:rsidRDefault="006D1BDF" w:rsidP="00E56E87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6D1BDF" w:rsidRPr="00B46DE5" w:rsidRDefault="006D1BDF" w:rsidP="00E56E87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</w:tr>
    </w:tbl>
    <w:p w:rsidR="006D1BDF" w:rsidRDefault="006D1BDF" w:rsidP="006D1BDF">
      <w:pPr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6D1BDF" w:rsidRDefault="006D1BDF" w:rsidP="006D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b/>
          <w:sz w:val="28"/>
          <w:szCs w:val="28"/>
        </w:rPr>
      </w:pPr>
      <w:r w:rsidRPr="00BE5189">
        <w:rPr>
          <w:rFonts w:asciiTheme="majorHAnsi" w:hAnsiTheme="majorHAnsi"/>
          <w:b/>
          <w:sz w:val="28"/>
          <w:szCs w:val="28"/>
        </w:rPr>
        <w:t>Declaration</w:t>
      </w:r>
    </w:p>
    <w:p w:rsidR="006D1BDF" w:rsidRPr="00875FD8" w:rsidRDefault="006D1BDF" w:rsidP="006D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b/>
          <w:sz w:val="16"/>
          <w:szCs w:val="16"/>
        </w:rPr>
      </w:pPr>
    </w:p>
    <w:p w:rsidR="006D1BDF" w:rsidRDefault="006D1BDF" w:rsidP="006D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E42C1C">
        <w:rPr>
          <w:rFonts w:ascii="Arial" w:hAnsi="Arial" w:cs="Arial"/>
          <w:b/>
          <w:sz w:val="20"/>
          <w:szCs w:val="20"/>
        </w:rPr>
        <w:t>We confirm that we have read and shall comply with all the terms and conditions of TAR University College’s plagiarism policy.</w:t>
      </w:r>
    </w:p>
    <w:p w:rsidR="006D1BDF" w:rsidRPr="00E42C1C" w:rsidRDefault="006D1BDF" w:rsidP="006D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ns w:id="1" w:author="Peng" w:date="2014-10-22T10:47:00Z"/>
          <w:rFonts w:ascii="Arial" w:hAnsi="Arial" w:cs="Arial"/>
          <w:b/>
          <w:sz w:val="10"/>
          <w:szCs w:val="10"/>
        </w:rPr>
      </w:pPr>
    </w:p>
    <w:p w:rsidR="006D1BDF" w:rsidRPr="00E42C1C" w:rsidRDefault="006D1BDF" w:rsidP="006D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val="ms-MY" w:eastAsia="ms-MY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5DFD5EA2" wp14:editId="5C245E24">
                <wp:simplePos x="0" y="0"/>
                <wp:positionH relativeFrom="column">
                  <wp:posOffset>1579879</wp:posOffset>
                </wp:positionH>
                <wp:positionV relativeFrom="paragraph">
                  <wp:posOffset>298450</wp:posOffset>
                </wp:positionV>
                <wp:extent cx="0" cy="592455"/>
                <wp:effectExtent l="76200" t="0" r="57150" b="5524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2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24.4pt;margin-top:23.5pt;width:0;height:46.65p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">
                <v:stroke endarrow="block"/>
              </v:shape>
            </w:pict>
          </mc:Fallback>
        </mc:AlternateContent>
      </w:r>
      <w:r w:rsidRPr="00E42C1C">
        <w:rPr>
          <w:rFonts w:ascii="Arial" w:hAnsi="Arial" w:cs="Arial"/>
          <w:b/>
          <w:sz w:val="20"/>
          <w:szCs w:val="20"/>
        </w:rPr>
        <w:t>We declare that this assignment is free from all forms of plagiarism and for all intents and purposes is my own properly derived work.</w:t>
      </w:r>
    </w:p>
    <w:p w:rsidR="006D1BDF" w:rsidRPr="006C0125" w:rsidRDefault="006D1BDF" w:rsidP="006D1BDF">
      <w:pPr>
        <w:rPr>
          <w:rFonts w:ascii="Cambria" w:hAnsi="Cambria"/>
          <w:b/>
          <w:sz w:val="4"/>
          <w:szCs w:val="4"/>
        </w:rPr>
      </w:pPr>
    </w:p>
    <w:p w:rsidR="006D1BDF" w:rsidRDefault="006D1BDF" w:rsidP="006D1BDF">
      <w:pPr>
        <w:rPr>
          <w:rFonts w:ascii="Cambria" w:hAnsi="Cambria"/>
          <w:b/>
          <w:sz w:val="28"/>
          <w:szCs w:val="28"/>
        </w:rPr>
      </w:pPr>
    </w:p>
    <w:p w:rsidR="006D1BDF" w:rsidRDefault="006D1BDF" w:rsidP="006D1BDF">
      <w:pPr>
        <w:rPr>
          <w:rFonts w:ascii="Cambria" w:hAnsi="Cambria"/>
          <w:b/>
          <w:sz w:val="28"/>
          <w:szCs w:val="28"/>
        </w:rPr>
      </w:pPr>
      <w:r w:rsidRPr="004A03C7">
        <w:rPr>
          <w:rFonts w:ascii="Cambria" w:hAnsi="Cambria"/>
          <w:b/>
          <w:sz w:val="28"/>
          <w:szCs w:val="28"/>
        </w:rPr>
        <w:t>Team Members: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88"/>
        <w:gridCol w:w="990"/>
        <w:gridCol w:w="810"/>
        <w:gridCol w:w="900"/>
        <w:gridCol w:w="900"/>
        <w:gridCol w:w="900"/>
        <w:gridCol w:w="900"/>
        <w:gridCol w:w="810"/>
        <w:gridCol w:w="2160"/>
      </w:tblGrid>
      <w:tr w:rsidR="006D1BDF" w:rsidRPr="005E0E77" w:rsidTr="00E56E87">
        <w:trPr>
          <w:trHeight w:val="260"/>
        </w:trPr>
        <w:tc>
          <w:tcPr>
            <w:tcW w:w="3078" w:type="dxa"/>
            <w:gridSpan w:val="2"/>
          </w:tcPr>
          <w:p w:rsidR="006D1BDF" w:rsidRPr="006054C7" w:rsidRDefault="006D1BDF" w:rsidP="00E56E87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7380" w:type="dxa"/>
            <w:gridSpan w:val="7"/>
          </w:tcPr>
          <w:p w:rsidR="006D1BDF" w:rsidRPr="005E0E77" w:rsidRDefault="006D1BDF" w:rsidP="00E56E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0601B">
              <w:rPr>
                <w:b/>
                <w:sz w:val="20"/>
                <w:szCs w:val="20"/>
                <w:highlight w:val="yellow"/>
              </w:rPr>
              <w:t>Assessment   Criteria (Part 1)</w:t>
            </w:r>
          </w:p>
        </w:tc>
      </w:tr>
      <w:tr w:rsidR="006D1BDF" w:rsidRPr="006054C7" w:rsidTr="00E56E87">
        <w:trPr>
          <w:trHeight w:val="269"/>
        </w:trPr>
        <w:tc>
          <w:tcPr>
            <w:tcW w:w="2088" w:type="dxa"/>
          </w:tcPr>
          <w:p w:rsidR="006D1BDF" w:rsidRPr="006054C7" w:rsidRDefault="006D1BDF" w:rsidP="00E56E87">
            <w:pPr>
              <w:pStyle w:val="NoSpacing"/>
              <w:jc w:val="center"/>
              <w:rPr>
                <w:sz w:val="20"/>
                <w:szCs w:val="20"/>
              </w:rPr>
            </w:pPr>
            <w:r w:rsidRPr="006054C7">
              <w:rPr>
                <w:sz w:val="20"/>
                <w:szCs w:val="20"/>
              </w:rPr>
              <w:t>Student Name</w:t>
            </w:r>
          </w:p>
        </w:tc>
        <w:tc>
          <w:tcPr>
            <w:tcW w:w="990" w:type="dxa"/>
          </w:tcPr>
          <w:p w:rsidR="006D1BDF" w:rsidRPr="006054C7" w:rsidRDefault="006D1BDF" w:rsidP="00E56E87">
            <w:pPr>
              <w:pStyle w:val="NoSpacing"/>
              <w:jc w:val="center"/>
              <w:rPr>
                <w:sz w:val="20"/>
                <w:szCs w:val="20"/>
              </w:rPr>
            </w:pPr>
            <w:r w:rsidRPr="006054C7">
              <w:rPr>
                <w:sz w:val="20"/>
                <w:szCs w:val="20"/>
              </w:rPr>
              <w:t>Signature</w:t>
            </w:r>
          </w:p>
        </w:tc>
        <w:tc>
          <w:tcPr>
            <w:tcW w:w="810" w:type="dxa"/>
          </w:tcPr>
          <w:p w:rsidR="006D1BDF" w:rsidRPr="006054C7" w:rsidRDefault="006D1BDF" w:rsidP="00E56E8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PS/FR4%</w:t>
            </w:r>
          </w:p>
        </w:tc>
        <w:tc>
          <w:tcPr>
            <w:tcW w:w="900" w:type="dxa"/>
          </w:tcPr>
          <w:p w:rsidR="006D1BDF" w:rsidRPr="006054C7" w:rsidRDefault="006D1BDF" w:rsidP="00E56E8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OUCD 4%</w:t>
            </w:r>
          </w:p>
        </w:tc>
        <w:tc>
          <w:tcPr>
            <w:tcW w:w="900" w:type="dxa"/>
          </w:tcPr>
          <w:p w:rsidR="006D1BDF" w:rsidRPr="006054C7" w:rsidRDefault="006D1BDF" w:rsidP="00E56E8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DUCD 8%</w:t>
            </w:r>
          </w:p>
        </w:tc>
        <w:tc>
          <w:tcPr>
            <w:tcW w:w="900" w:type="dxa"/>
          </w:tcPr>
          <w:p w:rsidR="006D1BDF" w:rsidRDefault="006D1BDF" w:rsidP="00E56E8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</w:t>
            </w:r>
          </w:p>
          <w:p w:rsidR="006D1BDF" w:rsidRPr="006054C7" w:rsidRDefault="006D1BDF" w:rsidP="00E56E8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4%</w:t>
            </w:r>
          </w:p>
        </w:tc>
        <w:tc>
          <w:tcPr>
            <w:tcW w:w="900" w:type="dxa"/>
          </w:tcPr>
          <w:p w:rsidR="006D1BDF" w:rsidRPr="006054C7" w:rsidRDefault="006D1BDF" w:rsidP="00E56E8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ACD 4%</w:t>
            </w:r>
          </w:p>
        </w:tc>
        <w:tc>
          <w:tcPr>
            <w:tcW w:w="810" w:type="dxa"/>
          </w:tcPr>
          <w:p w:rsidR="006D1BDF" w:rsidRPr="006054C7" w:rsidRDefault="006D1BDF" w:rsidP="00E56E8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160" w:type="dxa"/>
          </w:tcPr>
          <w:p w:rsidR="006D1BDF" w:rsidRPr="006054C7" w:rsidRDefault="006D1BDF" w:rsidP="00E56E87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6D1BDF" w:rsidRPr="00E753AB" w:rsidTr="00E56E87">
        <w:tc>
          <w:tcPr>
            <w:tcW w:w="2088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9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 w:val="restart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 w:val="restart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 w:val="restart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216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</w:tr>
      <w:tr w:rsidR="006D1BDF" w:rsidRPr="00E753AB" w:rsidTr="00E56E87">
        <w:tc>
          <w:tcPr>
            <w:tcW w:w="2088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9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216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</w:tr>
      <w:tr w:rsidR="006D1BDF" w:rsidRPr="00E753AB" w:rsidTr="00E56E87">
        <w:tc>
          <w:tcPr>
            <w:tcW w:w="2088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9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216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</w:tr>
      <w:tr w:rsidR="006D1BDF" w:rsidRPr="00E753AB" w:rsidTr="00E56E87">
        <w:tc>
          <w:tcPr>
            <w:tcW w:w="2088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9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216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</w:tr>
      <w:tr w:rsidR="006D1BDF" w:rsidRPr="00E753AB" w:rsidTr="00E56E87">
        <w:tc>
          <w:tcPr>
            <w:tcW w:w="2088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9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  <w:tc>
          <w:tcPr>
            <w:tcW w:w="2160" w:type="dxa"/>
          </w:tcPr>
          <w:p w:rsidR="006D1BDF" w:rsidRPr="00E753AB" w:rsidRDefault="006D1BDF" w:rsidP="00E56E87">
            <w:pPr>
              <w:rPr>
                <w:sz w:val="48"/>
                <w:szCs w:val="48"/>
              </w:rPr>
            </w:pPr>
          </w:p>
        </w:tc>
      </w:tr>
    </w:tbl>
    <w:p w:rsidR="006D1BDF" w:rsidRDefault="006D1BDF" w:rsidP="006D1BDF">
      <w:pPr>
        <w:rPr>
          <w:rFonts w:ascii="Cambria" w:hAnsi="Cambria"/>
          <w:b/>
          <w:sz w:val="28"/>
          <w:szCs w:val="28"/>
        </w:rPr>
      </w:pPr>
    </w:p>
    <w:p w:rsidR="006D1BDF" w:rsidRDefault="006D1BDF" w:rsidP="006D1BDF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PS/FR </w:t>
      </w:r>
      <w:r>
        <w:rPr>
          <w:rFonts w:ascii="Cambria" w:hAnsi="Cambria"/>
          <w:b/>
          <w:sz w:val="28"/>
          <w:szCs w:val="28"/>
        </w:rPr>
        <w:tab/>
        <w:t>– Problem Statement / Functional Requirements</w:t>
      </w:r>
    </w:p>
    <w:p w:rsidR="006D1BDF" w:rsidRDefault="006D1BDF" w:rsidP="006D1BDF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OUCD</w:t>
      </w:r>
      <w:r>
        <w:rPr>
          <w:rFonts w:ascii="Cambria" w:hAnsi="Cambria"/>
          <w:b/>
          <w:sz w:val="28"/>
          <w:szCs w:val="28"/>
        </w:rPr>
        <w:tab/>
        <w:t>– Overview Use Case Diagram</w:t>
      </w:r>
    </w:p>
    <w:p w:rsidR="006D1BDF" w:rsidRDefault="006D1BDF" w:rsidP="006D1BDF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DUCD </w:t>
      </w:r>
      <w:r>
        <w:rPr>
          <w:rFonts w:ascii="Cambria" w:hAnsi="Cambria"/>
          <w:b/>
          <w:sz w:val="28"/>
          <w:szCs w:val="28"/>
        </w:rPr>
        <w:tab/>
        <w:t>– Details Use Case Diagram and Use Case Descriptions</w:t>
      </w:r>
    </w:p>
    <w:p w:rsidR="006D1BDF" w:rsidRDefault="006D1BDF" w:rsidP="006D1BDF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AD 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  <w:t>– Activity Diagram</w:t>
      </w:r>
    </w:p>
    <w:p w:rsidR="006D1BDF" w:rsidRPr="009C2452" w:rsidRDefault="006D1BDF" w:rsidP="006D1BDF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ACD 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  <w:t>– Analysis Class Diagram</w:t>
      </w:r>
    </w:p>
    <w:p w:rsidR="000D49AD" w:rsidRDefault="000D49AD"/>
    <w:p w:rsidR="0000483D" w:rsidRPr="00747EA9" w:rsidRDefault="0000483D" w:rsidP="0000483D">
      <w:pPr>
        <w:ind w:right="480"/>
        <w:rPr>
          <w:sz w:val="28"/>
          <w:szCs w:val="28"/>
        </w:rPr>
      </w:pPr>
      <w:r w:rsidRPr="00747EA9">
        <w:rPr>
          <w:sz w:val="28"/>
          <w:szCs w:val="28"/>
        </w:rPr>
        <w:tab/>
      </w:r>
    </w:p>
    <w:p w:rsidR="0000483D" w:rsidRDefault="0000483D" w:rsidP="00AA7C21">
      <w:pPr>
        <w:ind w:right="480"/>
        <w:sectPr w:rsidR="0000483D" w:rsidSect="004D0FA2">
          <w:headerReference w:type="default" r:id="rId9"/>
          <w:footerReference w:type="default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22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8"/>
        <w:gridCol w:w="1882"/>
        <w:gridCol w:w="83"/>
        <w:gridCol w:w="3247"/>
        <w:gridCol w:w="2430"/>
        <w:gridCol w:w="4601"/>
      </w:tblGrid>
      <w:tr w:rsidR="000D49AD" w:rsidTr="001348B0">
        <w:tc>
          <w:tcPr>
            <w:tcW w:w="10368" w:type="dxa"/>
            <w:vMerge w:val="restart"/>
          </w:tcPr>
          <w:p w:rsidR="001A505F" w:rsidRDefault="000D49AD" w:rsidP="000E6D84">
            <w:pPr>
              <w:ind w:right="-648"/>
              <w:jc w:val="center"/>
              <w:rPr>
                <w:b/>
                <w:u w:val="single"/>
              </w:rPr>
            </w:pPr>
            <w:r>
              <w:rPr>
                <w:b/>
              </w:rPr>
              <w:lastRenderedPageBreak/>
              <w:t>BACS2053</w:t>
            </w:r>
            <w:r w:rsidRPr="0090421B">
              <w:rPr>
                <w:b/>
              </w:rPr>
              <w:t xml:space="preserve"> Object-Oriented Analysis and Design</w:t>
            </w:r>
            <w:r w:rsidR="00440CFC">
              <w:rPr>
                <w:b/>
              </w:rPr>
              <w:t xml:space="preserve"> </w:t>
            </w:r>
            <w:r w:rsidR="00440CFC" w:rsidRPr="00440CFC">
              <w:rPr>
                <w:b/>
                <w:u w:val="single"/>
              </w:rPr>
              <w:t xml:space="preserve">(Assessment Rubrics for </w:t>
            </w:r>
            <w:r w:rsidR="001A505F" w:rsidRPr="00711B1C">
              <w:rPr>
                <w:b/>
                <w:u w:val="single"/>
              </w:rPr>
              <w:t>Part 1</w:t>
            </w:r>
            <w:r w:rsidR="001A505F">
              <w:rPr>
                <w:b/>
                <w:u w:val="single"/>
              </w:rPr>
              <w:t xml:space="preserve"> (24</w:t>
            </w:r>
            <w:r w:rsidR="001A505F" w:rsidRPr="00711B1C">
              <w:rPr>
                <w:b/>
                <w:u w:val="single"/>
              </w:rPr>
              <w:t>%)</w:t>
            </w:r>
          </w:p>
          <w:p w:rsidR="000D49AD" w:rsidRPr="0090421B" w:rsidRDefault="00601751" w:rsidP="001348B0">
            <w:pPr>
              <w:rPr>
                <w:b/>
              </w:rPr>
            </w:pPr>
            <w:r w:rsidRPr="00F2646B">
              <w:rPr>
                <w:noProof/>
                <w:sz w:val="22"/>
                <w:szCs w:val="22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A9E67B" wp14:editId="33FC02BB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148590</wp:posOffset>
                      </wp:positionV>
                      <wp:extent cx="752475" cy="23812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79.5pt;margin-top:11.7pt;width:59.2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" filled="f" strokecolor="black [3213]" strokeweight=".5pt"/>
                  </w:pict>
                </mc:Fallback>
              </mc:AlternateContent>
            </w:r>
          </w:p>
        </w:tc>
        <w:tc>
          <w:tcPr>
            <w:tcW w:w="1965" w:type="dxa"/>
            <w:gridSpan w:val="2"/>
          </w:tcPr>
          <w:p w:rsidR="000D49AD" w:rsidRPr="0090421B" w:rsidRDefault="000D49AD" w:rsidP="001348B0">
            <w:pPr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:rsidR="000D49AD" w:rsidRPr="0090421B" w:rsidRDefault="000D49AD" w:rsidP="001348B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:rsidR="000D49AD" w:rsidRPr="0090421B" w:rsidRDefault="000D49AD" w:rsidP="001348B0">
            <w:pPr>
              <w:ind w:right="-18"/>
              <w:rPr>
                <w:sz w:val="20"/>
                <w:szCs w:val="20"/>
              </w:rPr>
            </w:pPr>
          </w:p>
        </w:tc>
        <w:tc>
          <w:tcPr>
            <w:tcW w:w="4601" w:type="dxa"/>
          </w:tcPr>
          <w:p w:rsidR="000D49AD" w:rsidRPr="003F317C" w:rsidRDefault="000D49AD" w:rsidP="001348B0">
            <w:pPr>
              <w:rPr>
                <w:sz w:val="16"/>
                <w:szCs w:val="16"/>
              </w:rPr>
            </w:pPr>
            <w:r w:rsidRPr="003F317C">
              <w:rPr>
                <w:sz w:val="16"/>
                <w:szCs w:val="16"/>
              </w:rPr>
              <w:t>201</w:t>
            </w:r>
            <w:r>
              <w:rPr>
                <w:sz w:val="16"/>
                <w:szCs w:val="16"/>
              </w:rPr>
              <w:t>4</w:t>
            </w:r>
            <w:r w:rsidRPr="003F317C">
              <w:rPr>
                <w:sz w:val="16"/>
                <w:szCs w:val="16"/>
              </w:rPr>
              <w:t>/1</w:t>
            </w:r>
            <w:r>
              <w:rPr>
                <w:sz w:val="16"/>
                <w:szCs w:val="16"/>
              </w:rPr>
              <w:t>5</w:t>
            </w:r>
          </w:p>
        </w:tc>
      </w:tr>
      <w:tr w:rsidR="000D49AD" w:rsidTr="001348B0">
        <w:trPr>
          <w:gridAfter w:val="1"/>
          <w:wAfter w:w="4601" w:type="dxa"/>
        </w:trPr>
        <w:tc>
          <w:tcPr>
            <w:tcW w:w="10368" w:type="dxa"/>
            <w:vMerge/>
          </w:tcPr>
          <w:p w:rsidR="000D49AD" w:rsidRPr="0090421B" w:rsidRDefault="000D49AD" w:rsidP="001348B0">
            <w:pPr>
              <w:rPr>
                <w:b/>
              </w:rPr>
            </w:pPr>
          </w:p>
        </w:tc>
        <w:tc>
          <w:tcPr>
            <w:tcW w:w="1882" w:type="dxa"/>
          </w:tcPr>
          <w:p w:rsidR="000D49AD" w:rsidRPr="0090421B" w:rsidRDefault="000D49AD" w:rsidP="001348B0">
            <w:pPr>
              <w:rPr>
                <w:sz w:val="20"/>
                <w:szCs w:val="20"/>
              </w:rPr>
            </w:pPr>
          </w:p>
        </w:tc>
        <w:tc>
          <w:tcPr>
            <w:tcW w:w="3330" w:type="dxa"/>
            <w:gridSpan w:val="2"/>
          </w:tcPr>
          <w:p w:rsidR="000D49AD" w:rsidRPr="0090421B" w:rsidRDefault="000D49AD" w:rsidP="001348B0"/>
        </w:tc>
        <w:tc>
          <w:tcPr>
            <w:tcW w:w="2430" w:type="dxa"/>
          </w:tcPr>
          <w:p w:rsidR="000D49AD" w:rsidRPr="0090421B" w:rsidRDefault="000D49AD" w:rsidP="001348B0">
            <w:pPr>
              <w:ind w:right="-18"/>
              <w:rPr>
                <w:sz w:val="20"/>
                <w:szCs w:val="20"/>
              </w:rPr>
            </w:pPr>
          </w:p>
        </w:tc>
      </w:tr>
      <w:tr w:rsidR="000D49AD" w:rsidTr="001348B0">
        <w:trPr>
          <w:gridAfter w:val="1"/>
          <w:wAfter w:w="4601" w:type="dxa"/>
        </w:trPr>
        <w:tc>
          <w:tcPr>
            <w:tcW w:w="10368" w:type="dxa"/>
            <w:vMerge w:val="restart"/>
          </w:tcPr>
          <w:p w:rsidR="000D49AD" w:rsidRPr="00F2646B" w:rsidRDefault="000D49AD" w:rsidP="001348B0">
            <w:pPr>
              <w:rPr>
                <w:sz w:val="22"/>
                <w:szCs w:val="22"/>
              </w:rPr>
            </w:pPr>
            <w:r w:rsidRPr="00F2646B">
              <w:rPr>
                <w:sz w:val="22"/>
                <w:szCs w:val="22"/>
              </w:rPr>
              <w:t>Tutorial Gr</w:t>
            </w:r>
            <w:r w:rsidR="00CD2CD4" w:rsidRPr="00F2646B">
              <w:rPr>
                <w:sz w:val="22"/>
                <w:szCs w:val="22"/>
              </w:rPr>
              <w:t>oup :</w:t>
            </w:r>
            <w:r w:rsidR="00601751">
              <w:rPr>
                <w:sz w:val="22"/>
                <w:szCs w:val="22"/>
              </w:rPr>
              <w:t xml:space="preserve">                      </w:t>
            </w:r>
            <w:r w:rsidR="00CD2CD4" w:rsidRPr="00F2646B">
              <w:rPr>
                <w:sz w:val="22"/>
                <w:szCs w:val="22"/>
              </w:rPr>
              <w:t xml:space="preserve"> </w:t>
            </w:r>
            <w:r w:rsidR="00601751">
              <w:rPr>
                <w:sz w:val="22"/>
                <w:szCs w:val="22"/>
              </w:rPr>
              <w:t xml:space="preserve">       </w:t>
            </w:r>
            <w:r w:rsidR="00CD2CD4" w:rsidRPr="00F2646B">
              <w:rPr>
                <w:sz w:val="22"/>
                <w:szCs w:val="22"/>
              </w:rPr>
              <w:t>(Programme: RSD2 May16</w:t>
            </w:r>
            <w:r w:rsidRPr="00F2646B">
              <w:rPr>
                <w:sz w:val="22"/>
                <w:szCs w:val="22"/>
              </w:rPr>
              <w:t>)</w:t>
            </w:r>
            <w:r w:rsidRPr="00F2646B">
              <w:rPr>
                <w:sz w:val="22"/>
                <w:szCs w:val="22"/>
              </w:rPr>
              <w:tab/>
              <w:t xml:space="preserve">                                                   </w:t>
            </w:r>
          </w:p>
          <w:p w:rsidR="000D49AD" w:rsidRPr="00F2646B" w:rsidRDefault="000D49AD" w:rsidP="001348B0">
            <w:pPr>
              <w:rPr>
                <w:sz w:val="22"/>
                <w:szCs w:val="22"/>
              </w:rPr>
            </w:pPr>
          </w:p>
          <w:p w:rsidR="000D49AD" w:rsidRPr="00F2646B" w:rsidRDefault="00F2646B" w:rsidP="00CD2CD4">
            <w:pPr>
              <w:rPr>
                <w:sz w:val="22"/>
                <w:szCs w:val="22"/>
              </w:rPr>
            </w:pPr>
            <w:r w:rsidRPr="00F2646B">
              <w:rPr>
                <w:noProof/>
                <w:sz w:val="22"/>
                <w:szCs w:val="22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01981F" wp14:editId="6635D572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5080</wp:posOffset>
                      </wp:positionV>
                      <wp:extent cx="1581150" cy="2952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" o:spid="_x0000_s1026" style="position:absolute;margin-left:75.75pt;margin-top:.4pt;width:124.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" filled="f" strokecolor="black [3213]" strokeweight=".5pt"/>
                  </w:pict>
                </mc:Fallback>
              </mc:AlternateContent>
            </w:r>
            <w:r w:rsidRPr="00F2646B">
              <w:rPr>
                <w:noProof/>
                <w:sz w:val="22"/>
                <w:szCs w:val="22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4A5DBE" wp14:editId="51FB0801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5080</wp:posOffset>
                      </wp:positionV>
                      <wp:extent cx="1581150" cy="29527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5" o:spid="_x0000_s1026" style="position:absolute;margin-left:204pt;margin-top:.4pt;width:124.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" filled="f" strokecolor="black [3213]" strokeweight=".5pt"/>
                  </w:pict>
                </mc:Fallback>
              </mc:AlternateContent>
            </w:r>
            <w:r w:rsidRPr="00F2646B">
              <w:rPr>
                <w:noProof/>
                <w:sz w:val="22"/>
                <w:szCs w:val="22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6F013B" wp14:editId="0B8EF95F">
                      <wp:simplePos x="0" y="0"/>
                      <wp:positionH relativeFrom="column">
                        <wp:posOffset>5895975</wp:posOffset>
                      </wp:positionH>
                      <wp:positionV relativeFrom="paragraph">
                        <wp:posOffset>5080</wp:posOffset>
                      </wp:positionV>
                      <wp:extent cx="1581150" cy="29527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7" o:spid="_x0000_s1026" style="position:absolute;margin-left:464.25pt;margin-top:.4pt;width:124.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" filled="f" strokecolor="black [3213]" strokeweight=".5pt"/>
                  </w:pict>
                </mc:Fallback>
              </mc:AlternateContent>
            </w:r>
            <w:r w:rsidRPr="00F2646B">
              <w:rPr>
                <w:noProof/>
                <w:sz w:val="22"/>
                <w:szCs w:val="22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016930" wp14:editId="5C2D0857">
                      <wp:simplePos x="0" y="0"/>
                      <wp:positionH relativeFrom="column">
                        <wp:posOffset>4248150</wp:posOffset>
                      </wp:positionH>
                      <wp:positionV relativeFrom="paragraph">
                        <wp:posOffset>5080</wp:posOffset>
                      </wp:positionV>
                      <wp:extent cx="1581150" cy="29527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6" o:spid="_x0000_s1026" style="position:absolute;margin-left:334.5pt;margin-top:.4pt;width:124.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" filled="f" strokecolor="black [3213]" strokeweight=".5pt"/>
                  </w:pict>
                </mc:Fallback>
              </mc:AlternateContent>
            </w:r>
            <w:r w:rsidR="000D49AD" w:rsidRPr="00F2646B">
              <w:rPr>
                <w:sz w:val="22"/>
                <w:szCs w:val="22"/>
              </w:rPr>
              <w:t>Student’s Name:</w:t>
            </w:r>
            <w:r w:rsidR="000D49AD" w:rsidRPr="00F2646B">
              <w:rPr>
                <w:sz w:val="22"/>
                <w:szCs w:val="22"/>
              </w:rPr>
              <w:tab/>
            </w:r>
          </w:p>
          <w:p w:rsidR="00CD2CD4" w:rsidRPr="00F2646B" w:rsidRDefault="00CD2CD4" w:rsidP="00CD2CD4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882" w:type="dxa"/>
          </w:tcPr>
          <w:p w:rsidR="000D49AD" w:rsidRPr="00F2646B" w:rsidRDefault="000D49AD" w:rsidP="001348B0">
            <w:pPr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:rsidR="000D49AD" w:rsidRPr="00F2646B" w:rsidRDefault="00CD2CD4" w:rsidP="001348B0">
            <w:pPr>
              <w:rPr>
                <w:sz w:val="22"/>
                <w:szCs w:val="22"/>
              </w:rPr>
            </w:pPr>
            <w:r w:rsidRPr="00F2646B">
              <w:rPr>
                <w:sz w:val="22"/>
                <w:szCs w:val="22"/>
              </w:rPr>
              <w:t>Grade: ____</w:t>
            </w:r>
          </w:p>
        </w:tc>
        <w:tc>
          <w:tcPr>
            <w:tcW w:w="2430" w:type="dxa"/>
          </w:tcPr>
          <w:p w:rsidR="000D49AD" w:rsidRDefault="000D49AD" w:rsidP="001348B0">
            <w:pPr>
              <w:ind w:right="-18"/>
            </w:pPr>
          </w:p>
        </w:tc>
      </w:tr>
      <w:tr w:rsidR="000D49AD" w:rsidTr="001348B0">
        <w:trPr>
          <w:gridAfter w:val="1"/>
          <w:wAfter w:w="4601" w:type="dxa"/>
        </w:trPr>
        <w:tc>
          <w:tcPr>
            <w:tcW w:w="10368" w:type="dxa"/>
            <w:vMerge/>
          </w:tcPr>
          <w:p w:rsidR="000D49AD" w:rsidRPr="0090421B" w:rsidRDefault="000D49AD" w:rsidP="001348B0">
            <w:pPr>
              <w:rPr>
                <w:b/>
              </w:rPr>
            </w:pPr>
          </w:p>
        </w:tc>
        <w:tc>
          <w:tcPr>
            <w:tcW w:w="1882" w:type="dxa"/>
          </w:tcPr>
          <w:p w:rsidR="000D49AD" w:rsidRPr="0090421B" w:rsidRDefault="00F2646B" w:rsidP="001348B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A5CA65" wp14:editId="615267E5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121920</wp:posOffset>
                      </wp:positionV>
                      <wp:extent cx="1581150" cy="29527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8" o:spid="_x0000_s1026" style="position:absolute;margin-left:74.85pt;margin-top:9.6pt;width:124.5pt;height:2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" filled="f" strokecolor="black [3213]" strokeweight=".5pt"/>
                  </w:pict>
                </mc:Fallback>
              </mc:AlternateContent>
            </w:r>
          </w:p>
        </w:tc>
        <w:tc>
          <w:tcPr>
            <w:tcW w:w="3330" w:type="dxa"/>
            <w:gridSpan w:val="2"/>
          </w:tcPr>
          <w:p w:rsidR="000D49AD" w:rsidRPr="0090421B" w:rsidRDefault="000D49AD" w:rsidP="001348B0"/>
        </w:tc>
        <w:tc>
          <w:tcPr>
            <w:tcW w:w="2430" w:type="dxa"/>
          </w:tcPr>
          <w:p w:rsidR="000D49AD" w:rsidRDefault="000D49AD" w:rsidP="001348B0">
            <w:pPr>
              <w:ind w:right="-18"/>
            </w:pPr>
          </w:p>
        </w:tc>
      </w:tr>
    </w:tbl>
    <w:tbl>
      <w:tblPr>
        <w:tblW w:w="15225" w:type="dxa"/>
        <w:tblInd w:w="93" w:type="dxa"/>
        <w:tblLook w:val="04A0" w:firstRow="1" w:lastRow="0" w:firstColumn="1" w:lastColumn="0" w:noHBand="0" w:noVBand="1"/>
      </w:tblPr>
      <w:tblGrid>
        <w:gridCol w:w="1217"/>
        <w:gridCol w:w="80"/>
        <w:gridCol w:w="1958"/>
        <w:gridCol w:w="1800"/>
        <w:gridCol w:w="594"/>
        <w:gridCol w:w="594"/>
        <w:gridCol w:w="594"/>
        <w:gridCol w:w="594"/>
        <w:gridCol w:w="594"/>
        <w:gridCol w:w="522"/>
        <w:gridCol w:w="522"/>
        <w:gridCol w:w="522"/>
        <w:gridCol w:w="522"/>
        <w:gridCol w:w="522"/>
        <w:gridCol w:w="1980"/>
        <w:gridCol w:w="2610"/>
      </w:tblGrid>
      <w:tr w:rsidR="000D49AD" w:rsidRPr="00BA2D85" w:rsidTr="00582BC1">
        <w:trPr>
          <w:gridAfter w:val="14"/>
          <w:wAfter w:w="13928" w:type="dxa"/>
          <w:trHeight w:val="300"/>
        </w:trPr>
        <w:tc>
          <w:tcPr>
            <w:tcW w:w="1297" w:type="dxa"/>
            <w:gridSpan w:val="2"/>
            <w:shd w:val="clear" w:color="auto" w:fill="auto"/>
            <w:noWrap/>
            <w:vAlign w:val="bottom"/>
            <w:hideMark/>
          </w:tcPr>
          <w:p w:rsidR="000D49AD" w:rsidRPr="00BA2D85" w:rsidRDefault="000D49AD" w:rsidP="001348B0">
            <w:pPr>
              <w:rPr>
                <w:rFonts w:ascii="Calibri" w:eastAsia="Times New Roman" w:hAnsi="Calibri"/>
                <w:color w:val="000000"/>
              </w:rPr>
            </w:pPr>
            <w:r w:rsidRPr="0090421B">
              <w:rPr>
                <w:b/>
              </w:rPr>
              <w:t>RUBRICS</w:t>
            </w:r>
          </w:p>
        </w:tc>
      </w:tr>
      <w:tr w:rsidR="000D49AD" w:rsidRPr="00BA2D85" w:rsidTr="00CD2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0D49AD" w:rsidRPr="00911C7F" w:rsidRDefault="000D49AD" w:rsidP="001348B0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Area</w:t>
            </w:r>
          </w:p>
        </w:tc>
        <w:tc>
          <w:tcPr>
            <w:tcW w:w="2038" w:type="dxa"/>
            <w:gridSpan w:val="2"/>
            <w:shd w:val="clear" w:color="auto" w:fill="auto"/>
            <w:noWrap/>
            <w:vAlign w:val="bottom"/>
            <w:hideMark/>
          </w:tcPr>
          <w:p w:rsidR="000D49AD" w:rsidRPr="00911C7F" w:rsidRDefault="000D49AD" w:rsidP="001348B0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Requirements List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0D49AD" w:rsidRPr="00911C7F" w:rsidRDefault="000D49AD" w:rsidP="001348B0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Overview Use Case</w:t>
            </w:r>
          </w:p>
        </w:tc>
        <w:tc>
          <w:tcPr>
            <w:tcW w:w="2970" w:type="dxa"/>
            <w:gridSpan w:val="5"/>
            <w:shd w:val="clear" w:color="auto" w:fill="auto"/>
            <w:noWrap/>
            <w:vAlign w:val="bottom"/>
            <w:hideMark/>
          </w:tcPr>
          <w:p w:rsidR="000D49AD" w:rsidRPr="00911C7F" w:rsidRDefault="000D49AD" w:rsidP="000248F9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 xml:space="preserve">Detail Use cases </w:t>
            </w:r>
            <w:r w:rsidR="000248F9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&amp;</w:t>
            </w: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2610" w:type="dxa"/>
            <w:gridSpan w:val="5"/>
          </w:tcPr>
          <w:p w:rsidR="000D49AD" w:rsidRPr="00911C7F" w:rsidRDefault="000D49AD" w:rsidP="001348B0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Activity diagrams for proposed system</w:t>
            </w:r>
          </w:p>
        </w:tc>
        <w:tc>
          <w:tcPr>
            <w:tcW w:w="1980" w:type="dxa"/>
          </w:tcPr>
          <w:p w:rsidR="000D49AD" w:rsidRPr="00911C7F" w:rsidRDefault="000D49AD" w:rsidP="001348B0">
            <w:pPr>
              <w:jc w:val="center"/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Initial Class Diagram</w:t>
            </w:r>
          </w:p>
        </w:tc>
        <w:tc>
          <w:tcPr>
            <w:tcW w:w="2610" w:type="dxa"/>
            <w:vMerge w:val="restart"/>
            <w:shd w:val="clear" w:color="auto" w:fill="auto"/>
            <w:noWrap/>
            <w:vAlign w:val="bottom"/>
            <w:hideMark/>
          </w:tcPr>
          <w:p w:rsidR="000D49AD" w:rsidRPr="006D15B6" w:rsidRDefault="000D49AD" w:rsidP="001348B0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R</w:t>
            </w:r>
            <w:r w:rsidRPr="006D15B6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equirements</w:t>
            </w:r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 xml:space="preserve"> to be Fulfilled:</w:t>
            </w:r>
          </w:p>
        </w:tc>
      </w:tr>
      <w:tr w:rsidR="000D49AD" w:rsidRPr="00BA2D85" w:rsidTr="00CD2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0D49AD" w:rsidRPr="00911C7F" w:rsidRDefault="000D49AD" w:rsidP="001348B0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2038" w:type="dxa"/>
            <w:gridSpan w:val="2"/>
            <w:shd w:val="clear" w:color="auto" w:fill="auto"/>
            <w:noWrap/>
            <w:vAlign w:val="bottom"/>
            <w:hideMark/>
          </w:tcPr>
          <w:p w:rsidR="000D49AD" w:rsidRPr="009A7171" w:rsidRDefault="000D49AD" w:rsidP="001348B0">
            <w:pPr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(4</w:t>
            </w:r>
            <w:r w:rsidRPr="009A7171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0D49AD" w:rsidRPr="0044308D" w:rsidRDefault="000D49AD" w:rsidP="001348B0">
            <w:pPr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(4</w:t>
            </w:r>
            <w:r w:rsidRPr="0044308D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2970" w:type="dxa"/>
            <w:gridSpan w:val="5"/>
            <w:shd w:val="clear" w:color="auto" w:fill="auto"/>
            <w:noWrap/>
            <w:vAlign w:val="bottom"/>
            <w:hideMark/>
          </w:tcPr>
          <w:p w:rsidR="000D49AD" w:rsidRPr="0044308D" w:rsidRDefault="000D49AD" w:rsidP="001348B0">
            <w:pPr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(8</w:t>
            </w:r>
            <w:r w:rsidRPr="0044308D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2610" w:type="dxa"/>
            <w:gridSpan w:val="5"/>
          </w:tcPr>
          <w:p w:rsidR="000D49AD" w:rsidRPr="00D31A41" w:rsidRDefault="000D49AD" w:rsidP="001348B0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D31A41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(4)</w:t>
            </w:r>
          </w:p>
        </w:tc>
        <w:tc>
          <w:tcPr>
            <w:tcW w:w="1980" w:type="dxa"/>
          </w:tcPr>
          <w:p w:rsidR="000D49AD" w:rsidRPr="00D31A41" w:rsidRDefault="000D49AD" w:rsidP="001348B0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(4)</w:t>
            </w:r>
          </w:p>
        </w:tc>
        <w:tc>
          <w:tcPr>
            <w:tcW w:w="2610" w:type="dxa"/>
            <w:vMerge/>
            <w:shd w:val="clear" w:color="auto" w:fill="auto"/>
            <w:noWrap/>
            <w:vAlign w:val="bottom"/>
            <w:hideMark/>
          </w:tcPr>
          <w:p w:rsidR="000D49AD" w:rsidRPr="00BA2D85" w:rsidRDefault="000D49AD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0D49AD" w:rsidRPr="00BA2D85" w:rsidTr="00CD2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217" w:type="dxa"/>
            <w:shd w:val="clear" w:color="auto" w:fill="auto"/>
            <w:noWrap/>
            <w:hideMark/>
          </w:tcPr>
          <w:p w:rsidR="000D49AD" w:rsidRPr="00911C7F" w:rsidRDefault="000D49AD" w:rsidP="001348B0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2038" w:type="dxa"/>
            <w:gridSpan w:val="2"/>
            <w:shd w:val="clear" w:color="auto" w:fill="auto"/>
            <w:noWrap/>
            <w:hideMark/>
          </w:tcPr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D21BCF">
              <w:rPr>
                <w:rFonts w:ascii="Arial" w:hAnsi="Arial" w:cs="Arial"/>
                <w:sz w:val="16"/>
                <w:szCs w:val="16"/>
              </w:rPr>
              <w:t>problem</w:t>
            </w:r>
            <w:r w:rsidR="00582305">
              <w:rPr>
                <w:rFonts w:ascii="Arial" w:hAnsi="Arial" w:cs="Arial"/>
                <w:sz w:val="16"/>
                <w:szCs w:val="16"/>
              </w:rPr>
              <w:t>s</w:t>
            </w:r>
            <w:r w:rsidR="00D21BCF"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requirements list is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>incomplete</w:t>
            </w:r>
            <w:r w:rsidRPr="00D40737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D49AD" w:rsidRDefault="000D49AD" w:rsidP="001348B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0D49AD" w:rsidRDefault="000D49AD" w:rsidP="001348B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0D49AD" w:rsidRPr="00D40737" w:rsidRDefault="000D49AD" w:rsidP="001348B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(0-1m)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i/>
                <w:sz w:val="16"/>
                <w:szCs w:val="16"/>
              </w:rPr>
              <w:t>Incomplete and inappropriate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 overview use case</w:t>
            </w: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</w:p>
          <w:p w:rsidR="000D49AD" w:rsidRPr="00D40737" w:rsidRDefault="000D49AD" w:rsidP="001348B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(0-1m)</w:t>
            </w:r>
          </w:p>
        </w:tc>
        <w:tc>
          <w:tcPr>
            <w:tcW w:w="2970" w:type="dxa"/>
            <w:gridSpan w:val="5"/>
            <w:shd w:val="clear" w:color="auto" w:fill="auto"/>
            <w:noWrap/>
            <w:hideMark/>
          </w:tcPr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i/>
                <w:sz w:val="16"/>
                <w:szCs w:val="16"/>
              </w:rPr>
              <w:t>Incomplete and inappropriate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 detail use cases, </w:t>
            </w:r>
            <w:r w:rsidR="000248F9">
              <w:rPr>
                <w:rFonts w:ascii="Arial" w:hAnsi="Arial" w:cs="Arial"/>
                <w:sz w:val="16"/>
                <w:szCs w:val="16"/>
              </w:rPr>
              <w:t xml:space="preserve">actors, </w:t>
            </w:r>
            <w:r w:rsidRPr="00D40737">
              <w:rPr>
                <w:rFonts w:ascii="Arial" w:hAnsi="Arial" w:cs="Arial"/>
                <w:sz w:val="16"/>
                <w:szCs w:val="16"/>
              </w:rPr>
              <w:t>scenarios (where applicable) or use case descriptions.</w:t>
            </w:r>
          </w:p>
          <w:p w:rsidR="000D49AD" w:rsidRPr="00D40737" w:rsidRDefault="000D49AD" w:rsidP="001348B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(0-2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D40737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0" w:type="dxa"/>
            <w:gridSpan w:val="5"/>
          </w:tcPr>
          <w:p w:rsidR="000D49AD" w:rsidRPr="00D40737" w:rsidRDefault="000D49AD" w:rsidP="001348B0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eastAsia="Calibri" w:hAnsi="Arial" w:cs="Arial"/>
                <w:sz w:val="16"/>
                <w:szCs w:val="16"/>
              </w:rPr>
              <w:t>Activity diagrams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 for</w:t>
            </w:r>
          </w:p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use case scenarios are i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>ncomplete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>illogical</w:t>
            </w:r>
            <w:r w:rsidRPr="00D40737">
              <w:rPr>
                <w:rFonts w:ascii="Arial" w:eastAsia="Calibri" w:hAnsi="Arial" w:cs="Arial"/>
                <w:sz w:val="16"/>
                <w:szCs w:val="16"/>
              </w:rPr>
              <w:t xml:space="preserve">.        </w:t>
            </w:r>
          </w:p>
          <w:p w:rsidR="000D49AD" w:rsidRDefault="000D49AD" w:rsidP="001348B0">
            <w:pPr>
              <w:jc w:val="right"/>
              <w:rPr>
                <w:rFonts w:ascii="Arial" w:eastAsia="Calibri" w:hAnsi="Arial" w:cs="Arial"/>
                <w:sz w:val="16"/>
                <w:szCs w:val="16"/>
              </w:rPr>
            </w:pPr>
          </w:p>
          <w:p w:rsidR="000D49AD" w:rsidRPr="00D40737" w:rsidRDefault="000D49AD" w:rsidP="001348B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eastAsia="Calibri" w:hAnsi="Arial" w:cs="Arial"/>
                <w:sz w:val="16"/>
                <w:szCs w:val="16"/>
              </w:rPr>
              <w:t>(0-1m)</w:t>
            </w:r>
          </w:p>
        </w:tc>
        <w:tc>
          <w:tcPr>
            <w:tcW w:w="1980" w:type="dxa"/>
          </w:tcPr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Class diagram with attributes and associations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>incomplete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>illogical</w:t>
            </w:r>
            <w:r w:rsidRPr="00D40737">
              <w:rPr>
                <w:rFonts w:ascii="Arial" w:eastAsia="Calibri" w:hAnsi="Arial" w:cs="Arial"/>
                <w:sz w:val="16"/>
                <w:szCs w:val="16"/>
              </w:rPr>
              <w:t xml:space="preserve">.     </w:t>
            </w:r>
          </w:p>
          <w:p w:rsidR="000D49AD" w:rsidRDefault="000D49AD" w:rsidP="001348B0">
            <w:pPr>
              <w:contextualSpacing/>
              <w:jc w:val="right"/>
              <w:rPr>
                <w:rFonts w:ascii="Arial" w:eastAsia="Calibri" w:hAnsi="Arial" w:cs="Arial"/>
                <w:sz w:val="16"/>
                <w:szCs w:val="16"/>
              </w:rPr>
            </w:pPr>
          </w:p>
          <w:p w:rsidR="000D49AD" w:rsidRPr="00D40737" w:rsidRDefault="000D49AD" w:rsidP="001348B0">
            <w:pPr>
              <w:contextualSpacing/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(0-1</w:t>
            </w:r>
            <w:r w:rsidRPr="00D40737">
              <w:rPr>
                <w:rFonts w:ascii="Arial" w:eastAsia="Calibri" w:hAnsi="Arial" w:cs="Arial"/>
                <w:sz w:val="16"/>
                <w:szCs w:val="16"/>
              </w:rPr>
              <w:t>m)</w:t>
            </w:r>
          </w:p>
        </w:tc>
        <w:tc>
          <w:tcPr>
            <w:tcW w:w="2610" w:type="dxa"/>
            <w:vMerge w:val="restart"/>
            <w:shd w:val="clear" w:color="auto" w:fill="auto"/>
            <w:noWrap/>
            <w:hideMark/>
          </w:tcPr>
          <w:p w:rsidR="000D49AD" w:rsidRPr="00D159EA" w:rsidRDefault="000D49AD" w:rsidP="000D49AD">
            <w:pPr>
              <w:pStyle w:val="ListParagraph"/>
              <w:numPr>
                <w:ilvl w:val="0"/>
                <w:numId w:val="33"/>
              </w:numPr>
              <w:ind w:left="252" w:hanging="252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159EA">
              <w:rPr>
                <w:rFonts w:ascii="Arial" w:hAnsi="Arial" w:cs="Arial"/>
                <w:sz w:val="16"/>
                <w:szCs w:val="16"/>
              </w:rPr>
              <w:t xml:space="preserve">Cover page </w:t>
            </w:r>
            <w:r>
              <w:rPr>
                <w:rFonts w:ascii="Arial" w:hAnsi="Arial" w:cs="Arial"/>
                <w:sz w:val="16"/>
                <w:szCs w:val="16"/>
              </w:rPr>
              <w:t>using</w:t>
            </w:r>
            <w:r w:rsidRPr="00D159EA">
              <w:rPr>
                <w:rFonts w:ascii="Arial" w:hAnsi="Arial" w:cs="Arial"/>
                <w:sz w:val="16"/>
                <w:szCs w:val="16"/>
              </w:rPr>
              <w:t xml:space="preserve"> template provided</w:t>
            </w:r>
          </w:p>
          <w:p w:rsidR="000D49AD" w:rsidRPr="00D159EA" w:rsidRDefault="000D49AD" w:rsidP="000D49AD">
            <w:pPr>
              <w:pStyle w:val="ListParagraph"/>
              <w:numPr>
                <w:ilvl w:val="0"/>
                <w:numId w:val="33"/>
              </w:numPr>
              <w:spacing w:before="40"/>
              <w:ind w:left="259" w:hanging="259"/>
              <w:contextualSpacing w:val="0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159EA">
              <w:rPr>
                <w:rFonts w:ascii="Arial" w:hAnsi="Arial" w:cs="Arial"/>
                <w:sz w:val="16"/>
                <w:szCs w:val="16"/>
              </w:rPr>
              <w:t>Contents page</w:t>
            </w:r>
          </w:p>
          <w:p w:rsidR="000D49AD" w:rsidRPr="00D159EA" w:rsidRDefault="000D49AD" w:rsidP="000D49AD">
            <w:pPr>
              <w:pStyle w:val="ListParagraph"/>
              <w:numPr>
                <w:ilvl w:val="0"/>
                <w:numId w:val="33"/>
              </w:numPr>
              <w:spacing w:before="40"/>
              <w:ind w:left="259" w:hanging="259"/>
              <w:contextualSpacing w:val="0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159EA">
              <w:rPr>
                <w:rFonts w:ascii="Arial" w:hAnsi="Arial" w:cs="Arial"/>
                <w:sz w:val="16"/>
                <w:szCs w:val="16"/>
              </w:rPr>
              <w:t xml:space="preserve">All </w:t>
            </w:r>
            <w:r w:rsidR="00D66F2A">
              <w:rPr>
                <w:rFonts w:ascii="Arial" w:hAnsi="Arial" w:cs="Arial"/>
                <w:sz w:val="16"/>
                <w:szCs w:val="16"/>
              </w:rPr>
              <w:t xml:space="preserve">diagrams </w:t>
            </w:r>
            <w:r w:rsidRPr="00D159EA">
              <w:rPr>
                <w:rFonts w:ascii="Arial" w:hAnsi="Arial" w:cs="Arial"/>
                <w:sz w:val="16"/>
                <w:szCs w:val="16"/>
              </w:rPr>
              <w:t xml:space="preserve">are </w:t>
            </w:r>
            <w:r w:rsidR="00582305" w:rsidRPr="00D159EA">
              <w:rPr>
                <w:rFonts w:ascii="Arial" w:hAnsi="Arial" w:cs="Arial"/>
                <w:sz w:val="16"/>
                <w:szCs w:val="16"/>
              </w:rPr>
              <w:t>labelled</w:t>
            </w:r>
            <w:r w:rsidRPr="00D159EA">
              <w:rPr>
                <w:rFonts w:ascii="Arial" w:hAnsi="Arial" w:cs="Arial"/>
                <w:sz w:val="16"/>
                <w:szCs w:val="16"/>
              </w:rPr>
              <w:t xml:space="preserve"> with figure number and title</w:t>
            </w:r>
          </w:p>
          <w:p w:rsidR="000D49AD" w:rsidRPr="00D159EA" w:rsidRDefault="000D49AD" w:rsidP="000D49AD">
            <w:pPr>
              <w:pStyle w:val="ListParagraph"/>
              <w:numPr>
                <w:ilvl w:val="0"/>
                <w:numId w:val="33"/>
              </w:numPr>
              <w:spacing w:before="40"/>
              <w:ind w:left="259" w:hanging="259"/>
              <w:contextualSpacing w:val="0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159EA">
              <w:rPr>
                <w:rFonts w:ascii="Arial" w:hAnsi="Arial" w:cs="Arial"/>
                <w:sz w:val="16"/>
                <w:szCs w:val="16"/>
              </w:rPr>
              <w:t xml:space="preserve">All figures are explicitly referenced in the  requirements list or </w:t>
            </w:r>
            <w:r>
              <w:rPr>
                <w:rFonts w:ascii="Arial" w:hAnsi="Arial" w:cs="Arial"/>
                <w:sz w:val="16"/>
                <w:szCs w:val="16"/>
              </w:rPr>
              <w:t xml:space="preserve">supported with </w:t>
            </w:r>
            <w:r w:rsidRPr="00D159EA">
              <w:rPr>
                <w:rFonts w:ascii="Arial" w:hAnsi="Arial" w:cs="Arial"/>
                <w:sz w:val="16"/>
                <w:szCs w:val="16"/>
              </w:rPr>
              <w:t>written descriptions</w:t>
            </w:r>
          </w:p>
          <w:p w:rsidR="000D49AD" w:rsidRPr="00D159EA" w:rsidRDefault="000D49AD" w:rsidP="000D49AD">
            <w:pPr>
              <w:pStyle w:val="ListParagraph"/>
              <w:numPr>
                <w:ilvl w:val="0"/>
                <w:numId w:val="33"/>
              </w:numPr>
              <w:spacing w:before="40"/>
              <w:ind w:left="259" w:hanging="259"/>
              <w:contextualSpacing w:val="0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159EA">
              <w:rPr>
                <w:rFonts w:ascii="Arial" w:hAnsi="Arial" w:cs="Arial"/>
                <w:sz w:val="16"/>
                <w:szCs w:val="16"/>
              </w:rPr>
              <w:t xml:space="preserve">Softcopy of RSA models </w:t>
            </w:r>
          </w:p>
          <w:p w:rsidR="000D49AD" w:rsidRPr="00E54E3C" w:rsidRDefault="000D49AD" w:rsidP="000D49AD">
            <w:pPr>
              <w:pStyle w:val="ListParagraph"/>
              <w:numPr>
                <w:ilvl w:val="0"/>
                <w:numId w:val="33"/>
              </w:numPr>
              <w:spacing w:before="40"/>
              <w:ind w:left="259" w:hanging="259"/>
              <w:contextualSpacing w:val="0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159EA">
              <w:rPr>
                <w:rFonts w:ascii="Arial" w:hAnsi="Arial" w:cs="Arial"/>
                <w:sz w:val="16"/>
                <w:szCs w:val="16"/>
              </w:rPr>
              <w:t>Softcopy of assignment report</w:t>
            </w:r>
          </w:p>
          <w:p w:rsidR="000D49AD" w:rsidRPr="0090421B" w:rsidRDefault="000D49AD" w:rsidP="000D49AD">
            <w:pPr>
              <w:pStyle w:val="ListParagraph"/>
              <w:numPr>
                <w:ilvl w:val="0"/>
                <w:numId w:val="33"/>
              </w:numPr>
              <w:spacing w:before="40"/>
              <w:ind w:left="259" w:hanging="259"/>
              <w:contextualSpacing w:val="0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Assignment </w:t>
            </w:r>
            <w:r w:rsidR="00D66F2A">
              <w:rPr>
                <w:rFonts w:ascii="Arial" w:hAnsi="Arial" w:cs="Arial"/>
                <w:sz w:val="16"/>
                <w:szCs w:val="16"/>
              </w:rPr>
              <w:t xml:space="preserve">Report </w:t>
            </w:r>
            <w:r>
              <w:rPr>
                <w:rFonts w:ascii="Arial" w:hAnsi="Arial" w:cs="Arial"/>
                <w:sz w:val="16"/>
                <w:szCs w:val="16"/>
              </w:rPr>
              <w:t>for Part 1.</w:t>
            </w:r>
          </w:p>
          <w:p w:rsidR="000D49AD" w:rsidRPr="00D159EA" w:rsidRDefault="000D49AD" w:rsidP="001348B0">
            <w:pPr>
              <w:pStyle w:val="ListParagraph"/>
              <w:spacing w:before="40"/>
              <w:ind w:left="259"/>
              <w:contextualSpacing w:val="0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0D49AD" w:rsidRPr="00BA2D85" w:rsidTr="00CD2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217" w:type="dxa"/>
            <w:shd w:val="clear" w:color="auto" w:fill="auto"/>
            <w:noWrap/>
            <w:hideMark/>
          </w:tcPr>
          <w:p w:rsidR="000D49AD" w:rsidRPr="00911C7F" w:rsidRDefault="000D49AD" w:rsidP="001348B0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2038" w:type="dxa"/>
            <w:gridSpan w:val="2"/>
            <w:shd w:val="clear" w:color="auto" w:fill="auto"/>
            <w:noWrap/>
            <w:hideMark/>
          </w:tcPr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D21BCF">
              <w:rPr>
                <w:rFonts w:ascii="Arial" w:hAnsi="Arial" w:cs="Arial"/>
                <w:sz w:val="16"/>
                <w:szCs w:val="16"/>
              </w:rPr>
              <w:t>problem</w:t>
            </w:r>
            <w:r w:rsidR="00582305">
              <w:rPr>
                <w:rFonts w:ascii="Arial" w:hAnsi="Arial" w:cs="Arial"/>
                <w:sz w:val="16"/>
                <w:szCs w:val="16"/>
              </w:rPr>
              <w:t>s</w:t>
            </w:r>
            <w:r w:rsidR="00D21BCF"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requirements list </w:t>
            </w:r>
            <w:r w:rsidR="001A0F77" w:rsidRPr="00CC0563">
              <w:rPr>
                <w:rFonts w:ascii="Arial" w:hAnsi="Arial" w:cs="Arial"/>
                <w:sz w:val="16"/>
                <w:szCs w:val="16"/>
              </w:rPr>
              <w:t>covers moderate requirements</w:t>
            </w:r>
            <w:r w:rsidR="00C2194F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</w:p>
          <w:p w:rsidR="000D49AD" w:rsidRPr="00D40737" w:rsidRDefault="000D49AD" w:rsidP="001348B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(2m)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i/>
                <w:sz w:val="16"/>
                <w:szCs w:val="16"/>
              </w:rPr>
              <w:t>Complete provision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 of the required overview use case</w:t>
            </w:r>
            <w:r w:rsidR="00C2194F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</w:p>
          <w:p w:rsidR="000D49AD" w:rsidRPr="00D40737" w:rsidRDefault="000D49AD" w:rsidP="001348B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(2m)</w:t>
            </w:r>
          </w:p>
        </w:tc>
        <w:tc>
          <w:tcPr>
            <w:tcW w:w="2970" w:type="dxa"/>
            <w:gridSpan w:val="5"/>
            <w:shd w:val="clear" w:color="auto" w:fill="auto"/>
            <w:noWrap/>
            <w:hideMark/>
          </w:tcPr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i/>
                <w:sz w:val="16"/>
                <w:szCs w:val="16"/>
              </w:rPr>
              <w:t>Complete provision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 of the required detail use case diagrams with scenarios (where applicable), use case descriptions for each use case / scenario and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>no major errors in notation and appropriateness</w:t>
            </w:r>
            <w:r w:rsidRPr="00D40737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D49AD" w:rsidRPr="00D40737" w:rsidRDefault="000D49AD" w:rsidP="001348B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(3-4m)</w:t>
            </w:r>
          </w:p>
        </w:tc>
        <w:tc>
          <w:tcPr>
            <w:tcW w:w="2610" w:type="dxa"/>
            <w:gridSpan w:val="5"/>
          </w:tcPr>
          <w:p w:rsidR="000D49AD" w:rsidRPr="00D40737" w:rsidRDefault="000D49AD" w:rsidP="001348B0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eastAsia="Calibri" w:hAnsi="Arial" w:cs="Arial"/>
                <w:sz w:val="16"/>
                <w:szCs w:val="16"/>
              </w:rPr>
              <w:t>Activity diagrams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 for</w:t>
            </w:r>
          </w:p>
          <w:p w:rsidR="00C2194F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use case scenarios are </w:t>
            </w:r>
          </w:p>
          <w:p w:rsidR="00C2194F" w:rsidRPr="00C2194F" w:rsidRDefault="00C2194F" w:rsidP="00C2194F">
            <w:pPr>
              <w:rPr>
                <w:rFonts w:ascii="Arial" w:hAnsi="Arial" w:cs="Arial"/>
                <w:sz w:val="16"/>
                <w:szCs w:val="16"/>
              </w:rPr>
            </w:pPr>
            <w:r w:rsidRPr="00C2194F">
              <w:rPr>
                <w:rFonts w:ascii="Arial" w:hAnsi="Arial" w:cs="Arial"/>
                <w:sz w:val="16"/>
                <w:szCs w:val="16"/>
              </w:rPr>
              <w:t>shows some understanding</w:t>
            </w:r>
          </w:p>
          <w:p w:rsidR="000D49AD" w:rsidRDefault="00C2194F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C2194F">
              <w:rPr>
                <w:rFonts w:ascii="Arial" w:hAnsi="Arial" w:cs="Arial"/>
                <w:sz w:val="16"/>
                <w:szCs w:val="16"/>
              </w:rPr>
              <w:t>but contains flaws</w:t>
            </w:r>
            <w:r w:rsidR="00F11C0E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C2194F">
              <w:rPr>
                <w:rFonts w:ascii="Arial" w:hAnsi="Arial" w:cs="Arial"/>
                <w:sz w:val="16"/>
                <w:szCs w:val="16"/>
              </w:rPr>
              <w:t xml:space="preserve"> omissions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D49AD" w:rsidRPr="00D40737" w:rsidRDefault="000D49AD" w:rsidP="001348B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(2m)</w:t>
            </w:r>
          </w:p>
        </w:tc>
        <w:tc>
          <w:tcPr>
            <w:tcW w:w="1980" w:type="dxa"/>
          </w:tcPr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Class diagram with attributes and associations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>complete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 with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>no major errors</w:t>
            </w:r>
            <w:r w:rsidRPr="00D40737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D49AD" w:rsidRPr="00D40737" w:rsidRDefault="000D49AD" w:rsidP="001348B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</w:t>
            </w:r>
            <w:r w:rsidRPr="00D40737">
              <w:rPr>
                <w:rFonts w:ascii="Arial" w:hAnsi="Arial" w:cs="Arial"/>
                <w:sz w:val="16"/>
                <w:szCs w:val="16"/>
              </w:rPr>
              <w:t>m)</w:t>
            </w:r>
          </w:p>
        </w:tc>
        <w:tc>
          <w:tcPr>
            <w:tcW w:w="2610" w:type="dxa"/>
            <w:vMerge/>
            <w:shd w:val="clear" w:color="auto" w:fill="auto"/>
            <w:noWrap/>
            <w:hideMark/>
          </w:tcPr>
          <w:p w:rsidR="000D49AD" w:rsidRPr="00BA2D85" w:rsidRDefault="000D49AD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0D49AD" w:rsidRPr="00BA2D85" w:rsidTr="00CD2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217" w:type="dxa"/>
            <w:shd w:val="clear" w:color="auto" w:fill="auto"/>
            <w:noWrap/>
            <w:hideMark/>
          </w:tcPr>
          <w:p w:rsidR="000D49AD" w:rsidRPr="00911C7F" w:rsidRDefault="000D49AD" w:rsidP="001348B0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2038" w:type="dxa"/>
            <w:gridSpan w:val="2"/>
            <w:shd w:val="clear" w:color="auto" w:fill="auto"/>
            <w:noWrap/>
            <w:hideMark/>
          </w:tcPr>
          <w:p w:rsidR="000D49AD" w:rsidRPr="00D40737" w:rsidRDefault="000D49AD" w:rsidP="001348B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The above + </w:t>
            </w:r>
          </w:p>
          <w:p w:rsidR="000D49AD" w:rsidRDefault="000D49AD" w:rsidP="001348B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The requirements are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>clearly described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.     </w:t>
            </w:r>
          </w:p>
          <w:p w:rsidR="000D49AD" w:rsidRDefault="000D49AD" w:rsidP="001348B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0D49AD" w:rsidRPr="00D40737" w:rsidRDefault="000D49AD" w:rsidP="001348B0">
            <w:pPr>
              <w:pStyle w:val="ListParagraph"/>
              <w:ind w:left="0"/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(3m)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The above +</w:t>
            </w:r>
          </w:p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i/>
                <w:sz w:val="16"/>
                <w:szCs w:val="16"/>
              </w:rPr>
              <w:t>appropriate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 label</w:t>
            </w:r>
            <w:r w:rsidR="003B6DB5">
              <w:rPr>
                <w:rFonts w:ascii="Arial" w:hAnsi="Arial" w:cs="Arial"/>
                <w:sz w:val="16"/>
                <w:szCs w:val="16"/>
              </w:rPr>
              <w:t xml:space="preserve"> use </w:t>
            </w:r>
            <w:r w:rsidRPr="00D40737">
              <w:rPr>
                <w:rFonts w:ascii="Arial" w:hAnsi="Arial" w:cs="Arial"/>
                <w:sz w:val="16"/>
                <w:szCs w:val="16"/>
              </w:rPr>
              <w:t>in overview use case</w:t>
            </w: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</w:p>
          <w:p w:rsidR="000D49AD" w:rsidRPr="00D40737" w:rsidRDefault="000D49AD" w:rsidP="001348B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(3m)</w:t>
            </w:r>
          </w:p>
        </w:tc>
        <w:tc>
          <w:tcPr>
            <w:tcW w:w="2970" w:type="dxa"/>
            <w:gridSpan w:val="5"/>
            <w:shd w:val="clear" w:color="auto" w:fill="auto"/>
            <w:noWrap/>
            <w:hideMark/>
          </w:tcPr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The above +</w:t>
            </w:r>
          </w:p>
          <w:p w:rsidR="003B6DB5" w:rsidRDefault="000D49AD" w:rsidP="001348B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D40737">
              <w:rPr>
                <w:rFonts w:ascii="Arial" w:hAnsi="Arial" w:cs="Arial"/>
                <w:i/>
                <w:sz w:val="16"/>
                <w:szCs w:val="16"/>
              </w:rPr>
              <w:t>appropriate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 label</w:t>
            </w:r>
            <w:r w:rsidR="00D21BCF">
              <w:rPr>
                <w:rFonts w:ascii="Arial" w:hAnsi="Arial" w:cs="Arial"/>
                <w:sz w:val="16"/>
                <w:szCs w:val="16"/>
              </w:rPr>
              <w:t xml:space="preserve"> use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 in detail use case diagrams + use case descriptions are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 xml:space="preserve">clearly describe </w:t>
            </w:r>
          </w:p>
          <w:p w:rsidR="000D49AD" w:rsidRPr="00D40737" w:rsidRDefault="00045E3E" w:rsidP="001348B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D49AD" w:rsidRPr="00D40737">
              <w:rPr>
                <w:rFonts w:ascii="Arial" w:hAnsi="Arial" w:cs="Arial"/>
                <w:sz w:val="16"/>
                <w:szCs w:val="16"/>
              </w:rPr>
              <w:t>(5-6m)</w:t>
            </w:r>
          </w:p>
        </w:tc>
        <w:tc>
          <w:tcPr>
            <w:tcW w:w="2610" w:type="dxa"/>
            <w:gridSpan w:val="5"/>
          </w:tcPr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The above +</w:t>
            </w: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>label</w:t>
            </w:r>
            <w:r w:rsidR="00D21BCF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>no mistakes in logic and notation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.    </w:t>
            </w: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</w:p>
          <w:p w:rsidR="000D49AD" w:rsidRPr="00D40737" w:rsidRDefault="000D49AD" w:rsidP="001348B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(3m)</w:t>
            </w:r>
          </w:p>
        </w:tc>
        <w:tc>
          <w:tcPr>
            <w:tcW w:w="1980" w:type="dxa"/>
          </w:tcPr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The above +</w:t>
            </w: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>label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>no mistakes in logic and notation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.   </w:t>
            </w:r>
          </w:p>
          <w:p w:rsidR="000D49AD" w:rsidRPr="00D40737" w:rsidRDefault="000D49AD" w:rsidP="001348B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(3</w:t>
            </w:r>
            <w:r w:rsidRPr="00D40737">
              <w:rPr>
                <w:rFonts w:ascii="Arial" w:hAnsi="Arial" w:cs="Arial"/>
                <w:sz w:val="16"/>
                <w:szCs w:val="16"/>
              </w:rPr>
              <w:t>m)</w:t>
            </w:r>
          </w:p>
        </w:tc>
        <w:tc>
          <w:tcPr>
            <w:tcW w:w="2610" w:type="dxa"/>
            <w:vMerge/>
            <w:shd w:val="clear" w:color="auto" w:fill="auto"/>
            <w:noWrap/>
            <w:hideMark/>
          </w:tcPr>
          <w:p w:rsidR="000D49AD" w:rsidRPr="00BA2D85" w:rsidRDefault="000D49AD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0D49AD" w:rsidRPr="00BA2D85" w:rsidTr="00CD2C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217" w:type="dxa"/>
            <w:shd w:val="clear" w:color="auto" w:fill="auto"/>
            <w:noWrap/>
            <w:hideMark/>
          </w:tcPr>
          <w:p w:rsidR="000D49AD" w:rsidRPr="00911C7F" w:rsidRDefault="000D49AD" w:rsidP="001348B0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Excellent</w:t>
            </w:r>
          </w:p>
        </w:tc>
        <w:tc>
          <w:tcPr>
            <w:tcW w:w="2038" w:type="dxa"/>
            <w:gridSpan w:val="2"/>
            <w:shd w:val="clear" w:color="auto" w:fill="auto"/>
            <w:noWrap/>
            <w:hideMark/>
          </w:tcPr>
          <w:p w:rsidR="000D49AD" w:rsidRPr="00D40737" w:rsidRDefault="000D49AD" w:rsidP="001348B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The above + </w:t>
            </w: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The requirements are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>comprehensively described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>well-structured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.      </w:t>
            </w: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</w:p>
          <w:p w:rsidR="000D49AD" w:rsidRPr="00D40737" w:rsidRDefault="000D49AD" w:rsidP="001348B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(4m)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The above +</w:t>
            </w:r>
          </w:p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A834AF" w:rsidRPr="00D40737">
              <w:rPr>
                <w:rFonts w:ascii="Arial" w:hAnsi="Arial" w:cs="Arial"/>
                <w:sz w:val="16"/>
                <w:szCs w:val="16"/>
              </w:rPr>
              <w:t>overview</w:t>
            </w:r>
            <w:r w:rsidR="00A834AF">
              <w:rPr>
                <w:rFonts w:ascii="Arial" w:hAnsi="Arial" w:cs="Arial"/>
                <w:sz w:val="16"/>
                <w:szCs w:val="16"/>
              </w:rPr>
              <w:t xml:space="preserve"> use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 case </w:t>
            </w:r>
            <w:r w:rsidR="00177916">
              <w:rPr>
                <w:rFonts w:ascii="Arial" w:hAnsi="Arial" w:cs="Arial"/>
                <w:sz w:val="16"/>
                <w:szCs w:val="16"/>
              </w:rPr>
              <w:t xml:space="preserve">is 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well </w:t>
            </w:r>
            <w:r w:rsidR="00177916">
              <w:rPr>
                <w:rFonts w:ascii="Arial" w:hAnsi="Arial" w:cs="Arial"/>
                <w:sz w:val="16"/>
                <w:szCs w:val="16"/>
              </w:rPr>
              <w:t>designed.</w:t>
            </w: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</w:p>
          <w:p w:rsidR="000D49AD" w:rsidRPr="00D40737" w:rsidRDefault="000D49AD" w:rsidP="001348B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(4m)</w:t>
            </w:r>
          </w:p>
        </w:tc>
        <w:tc>
          <w:tcPr>
            <w:tcW w:w="2970" w:type="dxa"/>
            <w:gridSpan w:val="5"/>
            <w:shd w:val="clear" w:color="auto" w:fill="auto"/>
            <w:noWrap/>
            <w:hideMark/>
          </w:tcPr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The above + </w:t>
            </w:r>
          </w:p>
          <w:p w:rsidR="00045E3E" w:rsidRPr="00D40737" w:rsidRDefault="000D49AD" w:rsidP="00045E3E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The detail use cases are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 xml:space="preserve">well presented and organized 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and the use case </w:t>
            </w:r>
            <w:r w:rsidR="00807830" w:rsidRPr="00D40737">
              <w:rPr>
                <w:rFonts w:ascii="Arial" w:hAnsi="Arial" w:cs="Arial"/>
                <w:sz w:val="16"/>
                <w:szCs w:val="16"/>
              </w:rPr>
              <w:t xml:space="preserve">descriptions are </w:t>
            </w:r>
            <w:r w:rsidR="00807830" w:rsidRPr="00D40737">
              <w:rPr>
                <w:rFonts w:ascii="Arial" w:hAnsi="Arial" w:cs="Arial"/>
                <w:i/>
                <w:sz w:val="16"/>
                <w:szCs w:val="16"/>
              </w:rPr>
              <w:t>comprehensively</w:t>
            </w:r>
            <w:r w:rsidR="00807830" w:rsidRPr="00D40737">
              <w:rPr>
                <w:rFonts w:ascii="Arial" w:hAnsi="Arial" w:cs="Arial"/>
                <w:sz w:val="16"/>
                <w:szCs w:val="16"/>
              </w:rPr>
              <w:t xml:space="preserve"> describe</w:t>
            </w:r>
            <w:r w:rsidR="00807830">
              <w:rPr>
                <w:rFonts w:ascii="Arial" w:hAnsi="Arial" w:cs="Arial"/>
                <w:sz w:val="16"/>
                <w:szCs w:val="16"/>
              </w:rPr>
              <w:t xml:space="preserve">d and </w:t>
            </w:r>
            <w:r w:rsidR="00807830" w:rsidRPr="00CC0563">
              <w:rPr>
                <w:rFonts w:ascii="Arial" w:hAnsi="Arial" w:cs="Arial"/>
                <w:sz w:val="16"/>
                <w:szCs w:val="16"/>
              </w:rPr>
              <w:t>cover</w:t>
            </w:r>
            <w:r w:rsidR="00045E3E" w:rsidRPr="00CC0563">
              <w:rPr>
                <w:rFonts w:ascii="Arial" w:hAnsi="Arial" w:cs="Arial"/>
                <w:sz w:val="16"/>
                <w:szCs w:val="16"/>
              </w:rPr>
              <w:t xml:space="preserve"> impressive aspects of the requirements</w:t>
            </w:r>
            <w:r w:rsidR="00045E3E">
              <w:rPr>
                <w:rFonts w:ascii="Arial" w:hAnsi="Arial" w:cs="Arial"/>
                <w:i/>
                <w:sz w:val="16"/>
                <w:szCs w:val="16"/>
              </w:rPr>
              <w:t>.</w:t>
            </w:r>
          </w:p>
          <w:p w:rsidR="000D49AD" w:rsidRPr="00D40737" w:rsidRDefault="00045E3E" w:rsidP="001348B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D49AD" w:rsidRPr="00D40737">
              <w:rPr>
                <w:rFonts w:ascii="Arial" w:hAnsi="Arial" w:cs="Arial"/>
                <w:sz w:val="16"/>
                <w:szCs w:val="16"/>
              </w:rPr>
              <w:t>(7-8m)</w:t>
            </w:r>
          </w:p>
        </w:tc>
        <w:tc>
          <w:tcPr>
            <w:tcW w:w="2610" w:type="dxa"/>
            <w:gridSpan w:val="5"/>
          </w:tcPr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The above +</w:t>
            </w: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>very good and meaningful label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 according to guidelines.    </w:t>
            </w: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</w:p>
          <w:p w:rsidR="000D49AD" w:rsidRPr="00D40737" w:rsidRDefault="000D49AD" w:rsidP="001348B0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(4m)</w:t>
            </w:r>
          </w:p>
        </w:tc>
        <w:tc>
          <w:tcPr>
            <w:tcW w:w="1980" w:type="dxa"/>
          </w:tcPr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The above +</w:t>
            </w:r>
          </w:p>
          <w:p w:rsidR="000D49AD" w:rsidRPr="00D40737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Pr="00D40737">
              <w:rPr>
                <w:rFonts w:ascii="Arial" w:hAnsi="Arial" w:cs="Arial"/>
                <w:i/>
                <w:sz w:val="16"/>
                <w:szCs w:val="16"/>
              </w:rPr>
              <w:t>very good and meaningful label</w:t>
            </w:r>
            <w:r w:rsidRPr="00D40737">
              <w:rPr>
                <w:rFonts w:ascii="Arial" w:hAnsi="Arial" w:cs="Arial"/>
                <w:sz w:val="16"/>
                <w:szCs w:val="16"/>
              </w:rPr>
              <w:t xml:space="preserve"> according to guidelines.   </w:t>
            </w:r>
          </w:p>
          <w:p w:rsidR="000D49AD" w:rsidRDefault="000D49AD" w:rsidP="001348B0">
            <w:pPr>
              <w:rPr>
                <w:rFonts w:ascii="Arial" w:hAnsi="Arial" w:cs="Arial"/>
                <w:sz w:val="16"/>
                <w:szCs w:val="16"/>
              </w:rPr>
            </w:pPr>
          </w:p>
          <w:p w:rsidR="000D49AD" w:rsidRPr="00D40737" w:rsidRDefault="000D49AD" w:rsidP="001348B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40737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D40737">
              <w:rPr>
                <w:rFonts w:ascii="Arial" w:hAnsi="Arial" w:cs="Arial"/>
                <w:sz w:val="16"/>
                <w:szCs w:val="16"/>
              </w:rPr>
              <w:t>m)</w:t>
            </w:r>
          </w:p>
        </w:tc>
        <w:tc>
          <w:tcPr>
            <w:tcW w:w="2610" w:type="dxa"/>
            <w:vMerge/>
            <w:shd w:val="clear" w:color="auto" w:fill="auto"/>
            <w:noWrap/>
            <w:hideMark/>
          </w:tcPr>
          <w:p w:rsidR="000D49AD" w:rsidRPr="00BA2D85" w:rsidRDefault="000D49AD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CD2CD4" w:rsidRPr="00BA2D85" w:rsidTr="00AA2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217" w:type="dxa"/>
            <w:shd w:val="clear" w:color="auto" w:fill="auto"/>
            <w:noWrap/>
            <w:hideMark/>
          </w:tcPr>
          <w:p w:rsidR="00CD2CD4" w:rsidRPr="00911C7F" w:rsidRDefault="00CD2CD4" w:rsidP="001348B0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 w:rsidRPr="00911C7F"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2038" w:type="dxa"/>
            <w:gridSpan w:val="2"/>
            <w:shd w:val="clear" w:color="auto" w:fill="auto"/>
            <w:noWrap/>
            <w:hideMark/>
          </w:tcPr>
          <w:p w:rsidR="00CD2CD4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  <w:p w:rsidR="00CD2CD4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  <w:p w:rsidR="00CD2CD4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  <w:p w:rsidR="00CD2CD4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  <w:p w:rsidR="00CD2CD4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  <w:p w:rsidR="00CD2CD4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  <w:p w:rsidR="00CD2CD4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  <w:p w:rsidR="00CD2CD4" w:rsidRPr="00BA2D85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hideMark/>
          </w:tcPr>
          <w:p w:rsidR="00CD2CD4" w:rsidRPr="00BA2D85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94" w:type="dxa"/>
            <w:shd w:val="clear" w:color="auto" w:fill="auto"/>
            <w:noWrap/>
            <w:hideMark/>
          </w:tcPr>
          <w:p w:rsidR="00CD2CD4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94" w:type="dxa"/>
            <w:shd w:val="clear" w:color="auto" w:fill="auto"/>
          </w:tcPr>
          <w:p w:rsidR="00CD2CD4" w:rsidRPr="00BA2D85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94" w:type="dxa"/>
            <w:shd w:val="clear" w:color="auto" w:fill="auto"/>
          </w:tcPr>
          <w:p w:rsidR="00CD2CD4" w:rsidRPr="00BA2D85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94" w:type="dxa"/>
            <w:shd w:val="clear" w:color="auto" w:fill="auto"/>
          </w:tcPr>
          <w:p w:rsidR="00CD2CD4" w:rsidRPr="00BA2D85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94" w:type="dxa"/>
            <w:shd w:val="clear" w:color="auto" w:fill="auto"/>
          </w:tcPr>
          <w:p w:rsidR="00CD2CD4" w:rsidRPr="00BA2D85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22" w:type="dxa"/>
          </w:tcPr>
          <w:p w:rsidR="00CD2CD4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22" w:type="dxa"/>
          </w:tcPr>
          <w:p w:rsidR="00CD2CD4" w:rsidRPr="00BA2D85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22" w:type="dxa"/>
          </w:tcPr>
          <w:p w:rsidR="00CD2CD4" w:rsidRPr="00BA2D85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22" w:type="dxa"/>
          </w:tcPr>
          <w:p w:rsidR="00CD2CD4" w:rsidRPr="00BA2D85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22" w:type="dxa"/>
          </w:tcPr>
          <w:p w:rsidR="00CD2CD4" w:rsidRPr="00BA2D85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980" w:type="dxa"/>
          </w:tcPr>
          <w:p w:rsidR="00CD2CD4" w:rsidRPr="00BA2D85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noWrap/>
            <w:hideMark/>
          </w:tcPr>
          <w:p w:rsidR="00CD2CD4" w:rsidRPr="00BA2D85" w:rsidRDefault="00CD2CD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0E6D84" w:rsidRPr="00BA2D85" w:rsidTr="00AA23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217" w:type="dxa"/>
            <w:shd w:val="clear" w:color="auto" w:fill="auto"/>
            <w:noWrap/>
          </w:tcPr>
          <w:p w:rsidR="000E6D84" w:rsidRDefault="000E6D84" w:rsidP="001348B0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  <w:t>Total</w:t>
            </w:r>
          </w:p>
          <w:p w:rsidR="000E6D84" w:rsidRPr="00911C7F" w:rsidRDefault="000E6D84" w:rsidP="001348B0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038" w:type="dxa"/>
            <w:gridSpan w:val="2"/>
            <w:shd w:val="clear" w:color="auto" w:fill="auto"/>
            <w:noWrap/>
          </w:tcPr>
          <w:p w:rsidR="000E6D84" w:rsidRDefault="000E6D8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</w:tcPr>
          <w:p w:rsidR="000E6D84" w:rsidRPr="00BA2D85" w:rsidRDefault="000E6D8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94" w:type="dxa"/>
            <w:shd w:val="clear" w:color="auto" w:fill="auto"/>
            <w:noWrap/>
          </w:tcPr>
          <w:p w:rsidR="000E6D84" w:rsidRDefault="000E6D8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94" w:type="dxa"/>
            <w:shd w:val="clear" w:color="auto" w:fill="auto"/>
          </w:tcPr>
          <w:p w:rsidR="000E6D84" w:rsidRPr="00BA2D85" w:rsidRDefault="000E6D8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94" w:type="dxa"/>
            <w:shd w:val="clear" w:color="auto" w:fill="auto"/>
          </w:tcPr>
          <w:p w:rsidR="000E6D84" w:rsidRPr="00BA2D85" w:rsidRDefault="000E6D8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94" w:type="dxa"/>
            <w:shd w:val="clear" w:color="auto" w:fill="auto"/>
          </w:tcPr>
          <w:p w:rsidR="000E6D84" w:rsidRPr="00BA2D85" w:rsidRDefault="000E6D8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94" w:type="dxa"/>
            <w:shd w:val="clear" w:color="auto" w:fill="auto"/>
          </w:tcPr>
          <w:p w:rsidR="000E6D84" w:rsidRPr="00BA2D85" w:rsidRDefault="000E6D8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22" w:type="dxa"/>
          </w:tcPr>
          <w:p w:rsidR="000E6D84" w:rsidRDefault="000E6D8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22" w:type="dxa"/>
          </w:tcPr>
          <w:p w:rsidR="000E6D84" w:rsidRPr="00BA2D85" w:rsidRDefault="000E6D8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22" w:type="dxa"/>
          </w:tcPr>
          <w:p w:rsidR="000E6D84" w:rsidRPr="00BA2D85" w:rsidRDefault="000E6D8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22" w:type="dxa"/>
          </w:tcPr>
          <w:p w:rsidR="000E6D84" w:rsidRPr="00BA2D85" w:rsidRDefault="000E6D8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522" w:type="dxa"/>
          </w:tcPr>
          <w:p w:rsidR="000E6D84" w:rsidRPr="00BA2D85" w:rsidRDefault="000E6D8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980" w:type="dxa"/>
          </w:tcPr>
          <w:p w:rsidR="000E6D84" w:rsidRPr="00BA2D85" w:rsidRDefault="000E6D8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noWrap/>
          </w:tcPr>
          <w:p w:rsidR="000E6D84" w:rsidRPr="00BA2D85" w:rsidRDefault="000E6D84" w:rsidP="001348B0">
            <w:pPr>
              <w:rPr>
                <w:rFonts w:ascii="Calibri" w:eastAsia="Times New Roman" w:hAnsi="Calibri"/>
                <w:color w:val="000000"/>
              </w:rPr>
            </w:pPr>
          </w:p>
        </w:tc>
      </w:tr>
    </w:tbl>
    <w:p w:rsidR="000E6D84" w:rsidRDefault="000E6D84" w:rsidP="000D49AD"/>
    <w:p w:rsidR="0000483D" w:rsidRDefault="0000483D" w:rsidP="000D49AD"/>
    <w:p w:rsidR="0000483D" w:rsidRDefault="0000483D">
      <w:r>
        <w:br w:type="page"/>
      </w:r>
    </w:p>
    <w:p w:rsidR="0000483D" w:rsidRDefault="0000483D" w:rsidP="000D49AD">
      <w:pPr>
        <w:sectPr w:rsidR="0000483D" w:rsidSect="000D49AD">
          <w:pgSz w:w="16834" w:h="11909" w:orient="landscape" w:code="9"/>
          <w:pgMar w:top="432" w:right="720" w:bottom="432" w:left="720" w:header="288" w:footer="288" w:gutter="0"/>
          <w:cols w:space="720"/>
          <w:docGrid w:linePitch="360"/>
        </w:sectPr>
      </w:pPr>
    </w:p>
    <w:p w:rsidR="00D963B0" w:rsidRPr="00B05E9A" w:rsidRDefault="00D963B0" w:rsidP="0000483D"/>
    <w:sectPr w:rsidR="00D963B0" w:rsidRPr="00B05E9A" w:rsidSect="0000483D">
      <w:pgSz w:w="11909" w:h="16834" w:code="9"/>
      <w:pgMar w:top="720" w:right="432" w:bottom="720" w:left="43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F6B" w:rsidRDefault="00C76F6B">
      <w:r>
        <w:separator/>
      </w:r>
    </w:p>
  </w:endnote>
  <w:endnote w:type="continuationSeparator" w:id="0">
    <w:p w:rsidR="00C76F6B" w:rsidRDefault="00C7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622"/>
      <w:gridCol w:w="4623"/>
    </w:tblGrid>
    <w:tr w:rsidR="001348B0" w:rsidRPr="000807CF">
      <w:tc>
        <w:tcPr>
          <w:tcW w:w="5342" w:type="dxa"/>
        </w:tcPr>
        <w:p w:rsidR="001348B0" w:rsidRPr="000807CF" w:rsidRDefault="001348B0" w:rsidP="00F00F8B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343" w:type="dxa"/>
        </w:tcPr>
        <w:p w:rsidR="001348B0" w:rsidRPr="000807CF" w:rsidRDefault="001348B0" w:rsidP="000807C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</w:p>
      </w:tc>
    </w:tr>
  </w:tbl>
  <w:p w:rsidR="001348B0" w:rsidRPr="0031006F" w:rsidRDefault="001348B0">
    <w:pPr>
      <w:pStyle w:val="Foo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F6B" w:rsidRDefault="00C76F6B">
      <w:r>
        <w:separator/>
      </w:r>
    </w:p>
  </w:footnote>
  <w:footnote w:type="continuationSeparator" w:id="0">
    <w:p w:rsidR="00C76F6B" w:rsidRDefault="00C76F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8B0" w:rsidRDefault="00F975C7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30D4B">
      <w:rPr>
        <w:noProof/>
      </w:rPr>
      <w:t>2</w:t>
    </w:r>
    <w:r>
      <w:rPr>
        <w:noProof/>
      </w:rPr>
      <w:fldChar w:fldCharType="end"/>
    </w:r>
  </w:p>
  <w:p w:rsidR="001348B0" w:rsidRDefault="001348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1DD"/>
    <w:multiLevelType w:val="hybridMultilevel"/>
    <w:tmpl w:val="0CC0A6A2"/>
    <w:lvl w:ilvl="0" w:tplc="6EF6744A">
      <w:start w:val="1"/>
      <w:numFmt w:val="lowerRoman"/>
      <w:pStyle w:val="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5606DBE"/>
    <w:multiLevelType w:val="hybridMultilevel"/>
    <w:tmpl w:val="A53C9D4E"/>
    <w:lvl w:ilvl="0" w:tplc="4EA6CF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C964A3"/>
    <w:multiLevelType w:val="hybridMultilevel"/>
    <w:tmpl w:val="1D70AC3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>
    <w:nsid w:val="088745C2"/>
    <w:multiLevelType w:val="hybridMultilevel"/>
    <w:tmpl w:val="E926E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A5237"/>
    <w:multiLevelType w:val="hybridMultilevel"/>
    <w:tmpl w:val="7A3A7E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19014F"/>
    <w:multiLevelType w:val="hybridMultilevel"/>
    <w:tmpl w:val="9AE483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B3669A"/>
    <w:multiLevelType w:val="hybridMultilevel"/>
    <w:tmpl w:val="E47C207E"/>
    <w:lvl w:ilvl="0" w:tplc="9326996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717A4"/>
    <w:multiLevelType w:val="hybridMultilevel"/>
    <w:tmpl w:val="656EA2C4"/>
    <w:lvl w:ilvl="0" w:tplc="341092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9C1E85"/>
    <w:multiLevelType w:val="hybridMultilevel"/>
    <w:tmpl w:val="AC20D338"/>
    <w:lvl w:ilvl="0" w:tplc="274024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F84CB2"/>
    <w:multiLevelType w:val="hybridMultilevel"/>
    <w:tmpl w:val="D40AFE86"/>
    <w:lvl w:ilvl="0" w:tplc="E2AA13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B17451"/>
    <w:multiLevelType w:val="hybridMultilevel"/>
    <w:tmpl w:val="22F67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B5654D"/>
    <w:multiLevelType w:val="hybridMultilevel"/>
    <w:tmpl w:val="B9183E28"/>
    <w:lvl w:ilvl="0" w:tplc="4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FC0521D"/>
    <w:multiLevelType w:val="hybridMultilevel"/>
    <w:tmpl w:val="E64CA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4110EF"/>
    <w:multiLevelType w:val="hybridMultilevel"/>
    <w:tmpl w:val="C6B49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DC402B"/>
    <w:multiLevelType w:val="hybridMultilevel"/>
    <w:tmpl w:val="F23E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F13FD9"/>
    <w:multiLevelType w:val="hybridMultilevel"/>
    <w:tmpl w:val="C638015A"/>
    <w:lvl w:ilvl="0" w:tplc="8ED611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472557"/>
    <w:multiLevelType w:val="hybridMultilevel"/>
    <w:tmpl w:val="6F8A9D46"/>
    <w:lvl w:ilvl="0" w:tplc="4EA6CF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F54444"/>
    <w:multiLevelType w:val="hybridMultilevel"/>
    <w:tmpl w:val="64C6A0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4DF507A"/>
    <w:multiLevelType w:val="hybridMultilevel"/>
    <w:tmpl w:val="42C88174"/>
    <w:lvl w:ilvl="0" w:tplc="341092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4B5C44"/>
    <w:multiLevelType w:val="hybridMultilevel"/>
    <w:tmpl w:val="B3C05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6523FA"/>
    <w:multiLevelType w:val="hybridMultilevel"/>
    <w:tmpl w:val="C4B25E72"/>
    <w:lvl w:ilvl="0" w:tplc="F6D289F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D32DB3"/>
    <w:multiLevelType w:val="hybridMultilevel"/>
    <w:tmpl w:val="D9425FD6"/>
    <w:lvl w:ilvl="0" w:tplc="0409000F">
      <w:start w:val="1"/>
      <w:numFmt w:val="decimal"/>
      <w:lvlText w:val="%1."/>
      <w:lvlJc w:val="left"/>
      <w:pPr>
        <w:ind w:left="677" w:hanging="360"/>
      </w:p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2">
    <w:nsid w:val="4C0B188A"/>
    <w:multiLevelType w:val="hybridMultilevel"/>
    <w:tmpl w:val="90687212"/>
    <w:lvl w:ilvl="0" w:tplc="3410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EA551F5"/>
    <w:multiLevelType w:val="hybridMultilevel"/>
    <w:tmpl w:val="FA3ED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EE7B27"/>
    <w:multiLevelType w:val="hybridMultilevel"/>
    <w:tmpl w:val="7C8EFB5E"/>
    <w:lvl w:ilvl="0" w:tplc="4EA6CF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8C65EFE"/>
    <w:multiLevelType w:val="hybridMultilevel"/>
    <w:tmpl w:val="A6DE2E70"/>
    <w:lvl w:ilvl="0" w:tplc="AAF636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413038"/>
    <w:multiLevelType w:val="multilevel"/>
    <w:tmpl w:val="FC5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5F06DF"/>
    <w:multiLevelType w:val="hybridMultilevel"/>
    <w:tmpl w:val="930A7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59F25FC"/>
    <w:multiLevelType w:val="hybridMultilevel"/>
    <w:tmpl w:val="DFE28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89B3540"/>
    <w:multiLevelType w:val="hybridMultilevel"/>
    <w:tmpl w:val="B4C0B204"/>
    <w:lvl w:ilvl="0" w:tplc="BB28A786">
      <w:start w:val="1"/>
      <w:numFmt w:val="lowerLetter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BB53367"/>
    <w:multiLevelType w:val="multilevel"/>
    <w:tmpl w:val="5082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4"/>
  </w:num>
  <w:num w:numId="3">
    <w:abstractNumId w:val="19"/>
  </w:num>
  <w:num w:numId="4">
    <w:abstractNumId w:val="27"/>
  </w:num>
  <w:num w:numId="5">
    <w:abstractNumId w:val="17"/>
  </w:num>
  <w:num w:numId="6">
    <w:abstractNumId w:val="13"/>
  </w:num>
  <w:num w:numId="7">
    <w:abstractNumId w:val="14"/>
  </w:num>
  <w:num w:numId="8">
    <w:abstractNumId w:val="2"/>
  </w:num>
  <w:num w:numId="9">
    <w:abstractNumId w:val="15"/>
  </w:num>
  <w:num w:numId="10">
    <w:abstractNumId w:val="18"/>
  </w:num>
  <w:num w:numId="11">
    <w:abstractNumId w:val="12"/>
  </w:num>
  <w:num w:numId="12">
    <w:abstractNumId w:val="29"/>
  </w:num>
  <w:num w:numId="13">
    <w:abstractNumId w:val="7"/>
  </w:num>
  <w:num w:numId="14">
    <w:abstractNumId w:val="10"/>
  </w:num>
  <w:num w:numId="15">
    <w:abstractNumId w:val="23"/>
  </w:num>
  <w:num w:numId="16">
    <w:abstractNumId w:val="5"/>
  </w:num>
  <w:num w:numId="17">
    <w:abstractNumId w:val="22"/>
  </w:num>
  <w:num w:numId="18">
    <w:abstractNumId w:val="11"/>
  </w:num>
  <w:num w:numId="19">
    <w:abstractNumId w:val="6"/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8"/>
  </w:num>
  <w:num w:numId="25">
    <w:abstractNumId w:val="3"/>
  </w:num>
  <w:num w:numId="26">
    <w:abstractNumId w:val="20"/>
  </w:num>
  <w:num w:numId="27">
    <w:abstractNumId w:val="25"/>
  </w:num>
  <w:num w:numId="28">
    <w:abstractNumId w:val="21"/>
  </w:num>
  <w:num w:numId="29">
    <w:abstractNumId w:val="1"/>
  </w:num>
  <w:num w:numId="30">
    <w:abstractNumId w:val="16"/>
  </w:num>
  <w:num w:numId="31">
    <w:abstractNumId w:val="26"/>
    <w:lvlOverride w:ilvl="0">
      <w:lvl w:ilvl="0">
        <w:numFmt w:val="decimal"/>
        <w:lvlText w:val="%1."/>
        <w:lvlJc w:val="left"/>
      </w:lvl>
    </w:lvlOverride>
  </w:num>
  <w:num w:numId="32">
    <w:abstractNumId w:val="30"/>
    <w:lvlOverride w:ilvl="0">
      <w:lvl w:ilvl="0">
        <w:numFmt w:val="decimal"/>
        <w:lvlText w:val="%1."/>
        <w:lvlJc w:val="left"/>
      </w:lvl>
    </w:lvlOverride>
  </w:num>
  <w:num w:numId="33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39D"/>
    <w:rsid w:val="0000277A"/>
    <w:rsid w:val="0000483D"/>
    <w:rsid w:val="00011958"/>
    <w:rsid w:val="000150EE"/>
    <w:rsid w:val="000215BE"/>
    <w:rsid w:val="000237FE"/>
    <w:rsid w:val="000248F9"/>
    <w:rsid w:val="00031F63"/>
    <w:rsid w:val="00037F73"/>
    <w:rsid w:val="00040225"/>
    <w:rsid w:val="0004214B"/>
    <w:rsid w:val="00045E3E"/>
    <w:rsid w:val="000476C2"/>
    <w:rsid w:val="000529AE"/>
    <w:rsid w:val="00053A60"/>
    <w:rsid w:val="0005432B"/>
    <w:rsid w:val="00054418"/>
    <w:rsid w:val="00063908"/>
    <w:rsid w:val="00065B88"/>
    <w:rsid w:val="00073090"/>
    <w:rsid w:val="00080212"/>
    <w:rsid w:val="000807CF"/>
    <w:rsid w:val="000851B1"/>
    <w:rsid w:val="00085959"/>
    <w:rsid w:val="00085A2B"/>
    <w:rsid w:val="00090FA1"/>
    <w:rsid w:val="000910BA"/>
    <w:rsid w:val="00094785"/>
    <w:rsid w:val="00096B80"/>
    <w:rsid w:val="000A0F90"/>
    <w:rsid w:val="000A1376"/>
    <w:rsid w:val="000A739A"/>
    <w:rsid w:val="000B3E28"/>
    <w:rsid w:val="000C6644"/>
    <w:rsid w:val="000C7874"/>
    <w:rsid w:val="000D434B"/>
    <w:rsid w:val="000D49AD"/>
    <w:rsid w:val="000E2A7D"/>
    <w:rsid w:val="000E320F"/>
    <w:rsid w:val="000E4C44"/>
    <w:rsid w:val="000E4DD7"/>
    <w:rsid w:val="000E6041"/>
    <w:rsid w:val="000E6D84"/>
    <w:rsid w:val="000F3A6D"/>
    <w:rsid w:val="000F53A5"/>
    <w:rsid w:val="000F6EAE"/>
    <w:rsid w:val="0010033F"/>
    <w:rsid w:val="0010198C"/>
    <w:rsid w:val="00101FB4"/>
    <w:rsid w:val="00106BA7"/>
    <w:rsid w:val="0011013A"/>
    <w:rsid w:val="00111117"/>
    <w:rsid w:val="00113F9E"/>
    <w:rsid w:val="00114394"/>
    <w:rsid w:val="00123321"/>
    <w:rsid w:val="001248C6"/>
    <w:rsid w:val="00127DD6"/>
    <w:rsid w:val="0013196A"/>
    <w:rsid w:val="0013303F"/>
    <w:rsid w:val="001348B0"/>
    <w:rsid w:val="00136004"/>
    <w:rsid w:val="00145032"/>
    <w:rsid w:val="0015466B"/>
    <w:rsid w:val="0016022A"/>
    <w:rsid w:val="001650DE"/>
    <w:rsid w:val="001653F3"/>
    <w:rsid w:val="001657C4"/>
    <w:rsid w:val="0016742D"/>
    <w:rsid w:val="00177916"/>
    <w:rsid w:val="00180606"/>
    <w:rsid w:val="00182B71"/>
    <w:rsid w:val="00184C4C"/>
    <w:rsid w:val="001852E9"/>
    <w:rsid w:val="00196B51"/>
    <w:rsid w:val="001A0F77"/>
    <w:rsid w:val="001A2438"/>
    <w:rsid w:val="001A505F"/>
    <w:rsid w:val="001B25DD"/>
    <w:rsid w:val="001C2EAA"/>
    <w:rsid w:val="001C31AE"/>
    <w:rsid w:val="001C44E1"/>
    <w:rsid w:val="001C5002"/>
    <w:rsid w:val="001C539F"/>
    <w:rsid w:val="001D008C"/>
    <w:rsid w:val="001D231B"/>
    <w:rsid w:val="001D42B5"/>
    <w:rsid w:val="001D4C19"/>
    <w:rsid w:val="001D782A"/>
    <w:rsid w:val="001E10B8"/>
    <w:rsid w:val="001E4A9E"/>
    <w:rsid w:val="001E5469"/>
    <w:rsid w:val="001E7B29"/>
    <w:rsid w:val="001F1F0C"/>
    <w:rsid w:val="001F4670"/>
    <w:rsid w:val="001F799B"/>
    <w:rsid w:val="001F7A3D"/>
    <w:rsid w:val="00200FCE"/>
    <w:rsid w:val="002048F2"/>
    <w:rsid w:val="00213A0E"/>
    <w:rsid w:val="0021404F"/>
    <w:rsid w:val="002147BB"/>
    <w:rsid w:val="002167EB"/>
    <w:rsid w:val="0021715C"/>
    <w:rsid w:val="00224A2A"/>
    <w:rsid w:val="00224BC2"/>
    <w:rsid w:val="00232E09"/>
    <w:rsid w:val="00234F86"/>
    <w:rsid w:val="00237F96"/>
    <w:rsid w:val="002411CD"/>
    <w:rsid w:val="00242CD9"/>
    <w:rsid w:val="002507B2"/>
    <w:rsid w:val="00255E89"/>
    <w:rsid w:val="002561B3"/>
    <w:rsid w:val="00257265"/>
    <w:rsid w:val="00260EED"/>
    <w:rsid w:val="00265296"/>
    <w:rsid w:val="00275F5C"/>
    <w:rsid w:val="002764F9"/>
    <w:rsid w:val="0028168A"/>
    <w:rsid w:val="00282928"/>
    <w:rsid w:val="00291021"/>
    <w:rsid w:val="002914D7"/>
    <w:rsid w:val="0029631B"/>
    <w:rsid w:val="00297826"/>
    <w:rsid w:val="002A0460"/>
    <w:rsid w:val="002A4DA8"/>
    <w:rsid w:val="002A4F0B"/>
    <w:rsid w:val="002A5B6A"/>
    <w:rsid w:val="002A6B1A"/>
    <w:rsid w:val="002A7769"/>
    <w:rsid w:val="002B3E00"/>
    <w:rsid w:val="002C70B8"/>
    <w:rsid w:val="002D16D2"/>
    <w:rsid w:val="002D1DE8"/>
    <w:rsid w:val="002D4235"/>
    <w:rsid w:val="002D7583"/>
    <w:rsid w:val="002E2998"/>
    <w:rsid w:val="002F0697"/>
    <w:rsid w:val="002F79BE"/>
    <w:rsid w:val="0030053E"/>
    <w:rsid w:val="00302F96"/>
    <w:rsid w:val="0031006F"/>
    <w:rsid w:val="00322B70"/>
    <w:rsid w:val="00333732"/>
    <w:rsid w:val="00336F02"/>
    <w:rsid w:val="003429C5"/>
    <w:rsid w:val="00343115"/>
    <w:rsid w:val="0034345E"/>
    <w:rsid w:val="003571B4"/>
    <w:rsid w:val="003667BA"/>
    <w:rsid w:val="003669BE"/>
    <w:rsid w:val="00366AB7"/>
    <w:rsid w:val="00367512"/>
    <w:rsid w:val="0037160E"/>
    <w:rsid w:val="003742BA"/>
    <w:rsid w:val="00386A00"/>
    <w:rsid w:val="00392862"/>
    <w:rsid w:val="00394346"/>
    <w:rsid w:val="0039494A"/>
    <w:rsid w:val="003A2983"/>
    <w:rsid w:val="003A7908"/>
    <w:rsid w:val="003B0DC0"/>
    <w:rsid w:val="003B6DB5"/>
    <w:rsid w:val="003B6F22"/>
    <w:rsid w:val="003C0078"/>
    <w:rsid w:val="003C219E"/>
    <w:rsid w:val="003C66A9"/>
    <w:rsid w:val="003D0B59"/>
    <w:rsid w:val="003D1DED"/>
    <w:rsid w:val="003D21C0"/>
    <w:rsid w:val="003E49E9"/>
    <w:rsid w:val="003F678C"/>
    <w:rsid w:val="00407310"/>
    <w:rsid w:val="00411D4E"/>
    <w:rsid w:val="00412842"/>
    <w:rsid w:val="00420E09"/>
    <w:rsid w:val="00420FA3"/>
    <w:rsid w:val="0042323E"/>
    <w:rsid w:val="0043061D"/>
    <w:rsid w:val="00440CFC"/>
    <w:rsid w:val="00447D23"/>
    <w:rsid w:val="0045452A"/>
    <w:rsid w:val="00456F9A"/>
    <w:rsid w:val="00460F68"/>
    <w:rsid w:val="00463B46"/>
    <w:rsid w:val="004676CB"/>
    <w:rsid w:val="00467CC1"/>
    <w:rsid w:val="00480C98"/>
    <w:rsid w:val="0048143C"/>
    <w:rsid w:val="0048696C"/>
    <w:rsid w:val="00487E77"/>
    <w:rsid w:val="00490444"/>
    <w:rsid w:val="00492F61"/>
    <w:rsid w:val="004973D8"/>
    <w:rsid w:val="004A159C"/>
    <w:rsid w:val="004A68C6"/>
    <w:rsid w:val="004B18D5"/>
    <w:rsid w:val="004B7694"/>
    <w:rsid w:val="004C0AFF"/>
    <w:rsid w:val="004C164F"/>
    <w:rsid w:val="004C306B"/>
    <w:rsid w:val="004C5443"/>
    <w:rsid w:val="004D0FA2"/>
    <w:rsid w:val="004D7287"/>
    <w:rsid w:val="004E2621"/>
    <w:rsid w:val="004E3BD0"/>
    <w:rsid w:val="004E43C2"/>
    <w:rsid w:val="004E4BDA"/>
    <w:rsid w:val="004E6264"/>
    <w:rsid w:val="00507C65"/>
    <w:rsid w:val="00510879"/>
    <w:rsid w:val="00515127"/>
    <w:rsid w:val="00521791"/>
    <w:rsid w:val="00530C59"/>
    <w:rsid w:val="00534BED"/>
    <w:rsid w:val="00534C28"/>
    <w:rsid w:val="005400B7"/>
    <w:rsid w:val="00540C80"/>
    <w:rsid w:val="0054178D"/>
    <w:rsid w:val="00545AC8"/>
    <w:rsid w:val="00546C16"/>
    <w:rsid w:val="00547B16"/>
    <w:rsid w:val="00553306"/>
    <w:rsid w:val="00554AD6"/>
    <w:rsid w:val="00560216"/>
    <w:rsid w:val="005626F7"/>
    <w:rsid w:val="00563978"/>
    <w:rsid w:val="00570DD6"/>
    <w:rsid w:val="00572A12"/>
    <w:rsid w:val="00573CA9"/>
    <w:rsid w:val="00582305"/>
    <w:rsid w:val="00582BC1"/>
    <w:rsid w:val="00590229"/>
    <w:rsid w:val="005974C6"/>
    <w:rsid w:val="005A03B7"/>
    <w:rsid w:val="005A3CBB"/>
    <w:rsid w:val="005A5C0E"/>
    <w:rsid w:val="005A627A"/>
    <w:rsid w:val="005A7B1B"/>
    <w:rsid w:val="005B2959"/>
    <w:rsid w:val="005C1A68"/>
    <w:rsid w:val="005C42F4"/>
    <w:rsid w:val="005C439C"/>
    <w:rsid w:val="005C4DF7"/>
    <w:rsid w:val="005C6A53"/>
    <w:rsid w:val="005C7D11"/>
    <w:rsid w:val="005D272B"/>
    <w:rsid w:val="005D454A"/>
    <w:rsid w:val="005E0DB0"/>
    <w:rsid w:val="005F1BF7"/>
    <w:rsid w:val="005F1CA7"/>
    <w:rsid w:val="005F29F1"/>
    <w:rsid w:val="005F5FA8"/>
    <w:rsid w:val="005F7E40"/>
    <w:rsid w:val="005F7F67"/>
    <w:rsid w:val="006005AC"/>
    <w:rsid w:val="00600C22"/>
    <w:rsid w:val="00601751"/>
    <w:rsid w:val="0060605B"/>
    <w:rsid w:val="00610E43"/>
    <w:rsid w:val="00615461"/>
    <w:rsid w:val="006247C9"/>
    <w:rsid w:val="00625DD1"/>
    <w:rsid w:val="00625E2D"/>
    <w:rsid w:val="00631F2B"/>
    <w:rsid w:val="00645937"/>
    <w:rsid w:val="006530CD"/>
    <w:rsid w:val="00655C6E"/>
    <w:rsid w:val="006573CF"/>
    <w:rsid w:val="00657AAA"/>
    <w:rsid w:val="00661C47"/>
    <w:rsid w:val="00663E12"/>
    <w:rsid w:val="006646FE"/>
    <w:rsid w:val="00675931"/>
    <w:rsid w:val="006763C1"/>
    <w:rsid w:val="006866C3"/>
    <w:rsid w:val="00690B00"/>
    <w:rsid w:val="0069572D"/>
    <w:rsid w:val="006A51BE"/>
    <w:rsid w:val="006A7021"/>
    <w:rsid w:val="006B0431"/>
    <w:rsid w:val="006B1611"/>
    <w:rsid w:val="006B6D26"/>
    <w:rsid w:val="006B718C"/>
    <w:rsid w:val="006C180C"/>
    <w:rsid w:val="006C346B"/>
    <w:rsid w:val="006D046A"/>
    <w:rsid w:val="006D1BDF"/>
    <w:rsid w:val="006D3237"/>
    <w:rsid w:val="006D4893"/>
    <w:rsid w:val="006D628A"/>
    <w:rsid w:val="006D7838"/>
    <w:rsid w:val="006D79D7"/>
    <w:rsid w:val="006E03EC"/>
    <w:rsid w:val="006E106A"/>
    <w:rsid w:val="006F560E"/>
    <w:rsid w:val="006F7F12"/>
    <w:rsid w:val="00714191"/>
    <w:rsid w:val="00714DBF"/>
    <w:rsid w:val="0072264D"/>
    <w:rsid w:val="007273A0"/>
    <w:rsid w:val="007374D1"/>
    <w:rsid w:val="0074103E"/>
    <w:rsid w:val="0074568D"/>
    <w:rsid w:val="007466D5"/>
    <w:rsid w:val="00746DF6"/>
    <w:rsid w:val="00747EA9"/>
    <w:rsid w:val="00761B40"/>
    <w:rsid w:val="00764369"/>
    <w:rsid w:val="007663BA"/>
    <w:rsid w:val="00766430"/>
    <w:rsid w:val="007721C3"/>
    <w:rsid w:val="007745B5"/>
    <w:rsid w:val="0077473F"/>
    <w:rsid w:val="0078467C"/>
    <w:rsid w:val="007848A0"/>
    <w:rsid w:val="0078614D"/>
    <w:rsid w:val="00786BDC"/>
    <w:rsid w:val="00791AC0"/>
    <w:rsid w:val="007A1368"/>
    <w:rsid w:val="007A2B1A"/>
    <w:rsid w:val="007A3D45"/>
    <w:rsid w:val="007A3F9A"/>
    <w:rsid w:val="007A572A"/>
    <w:rsid w:val="007B0E4C"/>
    <w:rsid w:val="007B2D40"/>
    <w:rsid w:val="007B566F"/>
    <w:rsid w:val="007B5761"/>
    <w:rsid w:val="007B7542"/>
    <w:rsid w:val="007C340A"/>
    <w:rsid w:val="007C4682"/>
    <w:rsid w:val="007C61A9"/>
    <w:rsid w:val="007C7C9D"/>
    <w:rsid w:val="007D478F"/>
    <w:rsid w:val="007D65F4"/>
    <w:rsid w:val="007E1AA8"/>
    <w:rsid w:val="007E3A71"/>
    <w:rsid w:val="007E4D2E"/>
    <w:rsid w:val="007E4F51"/>
    <w:rsid w:val="007E64B6"/>
    <w:rsid w:val="007F3234"/>
    <w:rsid w:val="007F3EF0"/>
    <w:rsid w:val="008040AC"/>
    <w:rsid w:val="0080777B"/>
    <w:rsid w:val="00807830"/>
    <w:rsid w:val="008221CF"/>
    <w:rsid w:val="008224E9"/>
    <w:rsid w:val="008320B5"/>
    <w:rsid w:val="00837DB2"/>
    <w:rsid w:val="008425C7"/>
    <w:rsid w:val="00843087"/>
    <w:rsid w:val="008462F2"/>
    <w:rsid w:val="00846B8B"/>
    <w:rsid w:val="00853A2D"/>
    <w:rsid w:val="00854899"/>
    <w:rsid w:val="0085640E"/>
    <w:rsid w:val="008617D2"/>
    <w:rsid w:val="00862A13"/>
    <w:rsid w:val="00875B05"/>
    <w:rsid w:val="0087639D"/>
    <w:rsid w:val="00880BFE"/>
    <w:rsid w:val="00887574"/>
    <w:rsid w:val="00887C2D"/>
    <w:rsid w:val="00892113"/>
    <w:rsid w:val="0089395D"/>
    <w:rsid w:val="00893E3D"/>
    <w:rsid w:val="008A3287"/>
    <w:rsid w:val="008A502D"/>
    <w:rsid w:val="008A6888"/>
    <w:rsid w:val="008B19C0"/>
    <w:rsid w:val="008B49BA"/>
    <w:rsid w:val="008C0266"/>
    <w:rsid w:val="008C31C7"/>
    <w:rsid w:val="008C53E8"/>
    <w:rsid w:val="008D4F1C"/>
    <w:rsid w:val="008D567B"/>
    <w:rsid w:val="008D76AE"/>
    <w:rsid w:val="008E0BC3"/>
    <w:rsid w:val="008E38F7"/>
    <w:rsid w:val="008F0822"/>
    <w:rsid w:val="008F1E09"/>
    <w:rsid w:val="008F358A"/>
    <w:rsid w:val="00905DC6"/>
    <w:rsid w:val="00907BDA"/>
    <w:rsid w:val="00910685"/>
    <w:rsid w:val="00912995"/>
    <w:rsid w:val="009142D3"/>
    <w:rsid w:val="00914924"/>
    <w:rsid w:val="00915E52"/>
    <w:rsid w:val="009160D5"/>
    <w:rsid w:val="0092237D"/>
    <w:rsid w:val="00930270"/>
    <w:rsid w:val="00930DDF"/>
    <w:rsid w:val="00932340"/>
    <w:rsid w:val="0094016F"/>
    <w:rsid w:val="00940DE5"/>
    <w:rsid w:val="009438FA"/>
    <w:rsid w:val="0094496C"/>
    <w:rsid w:val="00947138"/>
    <w:rsid w:val="00950481"/>
    <w:rsid w:val="009551F8"/>
    <w:rsid w:val="00956643"/>
    <w:rsid w:val="00963876"/>
    <w:rsid w:val="00963AF2"/>
    <w:rsid w:val="00964A69"/>
    <w:rsid w:val="009733F0"/>
    <w:rsid w:val="009901C5"/>
    <w:rsid w:val="00990FD2"/>
    <w:rsid w:val="00993E4F"/>
    <w:rsid w:val="009A383A"/>
    <w:rsid w:val="009A3D5A"/>
    <w:rsid w:val="009A56AE"/>
    <w:rsid w:val="009B5292"/>
    <w:rsid w:val="009B69D4"/>
    <w:rsid w:val="009B72BA"/>
    <w:rsid w:val="009C24F4"/>
    <w:rsid w:val="009D4870"/>
    <w:rsid w:val="009D65B6"/>
    <w:rsid w:val="009D7E02"/>
    <w:rsid w:val="009E36E8"/>
    <w:rsid w:val="009E49FC"/>
    <w:rsid w:val="009F4049"/>
    <w:rsid w:val="009F448C"/>
    <w:rsid w:val="009F458F"/>
    <w:rsid w:val="009F56AA"/>
    <w:rsid w:val="009F5C05"/>
    <w:rsid w:val="00A07E0E"/>
    <w:rsid w:val="00A1363D"/>
    <w:rsid w:val="00A179AE"/>
    <w:rsid w:val="00A31DBC"/>
    <w:rsid w:val="00A3550A"/>
    <w:rsid w:val="00A355D5"/>
    <w:rsid w:val="00A40D5E"/>
    <w:rsid w:val="00A42601"/>
    <w:rsid w:val="00A522E1"/>
    <w:rsid w:val="00A57CE5"/>
    <w:rsid w:val="00A61DFF"/>
    <w:rsid w:val="00A63413"/>
    <w:rsid w:val="00A65FC6"/>
    <w:rsid w:val="00A70A9A"/>
    <w:rsid w:val="00A70CA2"/>
    <w:rsid w:val="00A72FC5"/>
    <w:rsid w:val="00A75636"/>
    <w:rsid w:val="00A81DB8"/>
    <w:rsid w:val="00A834AF"/>
    <w:rsid w:val="00A83AE5"/>
    <w:rsid w:val="00A84E0E"/>
    <w:rsid w:val="00A93FC8"/>
    <w:rsid w:val="00A96DDE"/>
    <w:rsid w:val="00AA2CFF"/>
    <w:rsid w:val="00AA7C21"/>
    <w:rsid w:val="00AB3DDF"/>
    <w:rsid w:val="00AB5EAF"/>
    <w:rsid w:val="00AC1E93"/>
    <w:rsid w:val="00AC6C32"/>
    <w:rsid w:val="00AD0A3F"/>
    <w:rsid w:val="00AD21C7"/>
    <w:rsid w:val="00AD4182"/>
    <w:rsid w:val="00AD75FB"/>
    <w:rsid w:val="00AD7E64"/>
    <w:rsid w:val="00AE0479"/>
    <w:rsid w:val="00AE0648"/>
    <w:rsid w:val="00AE0B10"/>
    <w:rsid w:val="00AE3724"/>
    <w:rsid w:val="00AE42B7"/>
    <w:rsid w:val="00B01AA6"/>
    <w:rsid w:val="00B05E9A"/>
    <w:rsid w:val="00B066CA"/>
    <w:rsid w:val="00B1146D"/>
    <w:rsid w:val="00B139A6"/>
    <w:rsid w:val="00B1557E"/>
    <w:rsid w:val="00B20825"/>
    <w:rsid w:val="00B36A29"/>
    <w:rsid w:val="00B46C9A"/>
    <w:rsid w:val="00B46E8B"/>
    <w:rsid w:val="00B52B45"/>
    <w:rsid w:val="00B54317"/>
    <w:rsid w:val="00B63CDB"/>
    <w:rsid w:val="00B6537C"/>
    <w:rsid w:val="00B70AB5"/>
    <w:rsid w:val="00B711CB"/>
    <w:rsid w:val="00B73027"/>
    <w:rsid w:val="00B73AE9"/>
    <w:rsid w:val="00B73BFC"/>
    <w:rsid w:val="00B945CB"/>
    <w:rsid w:val="00BA2119"/>
    <w:rsid w:val="00BB0D03"/>
    <w:rsid w:val="00BB6779"/>
    <w:rsid w:val="00BC1453"/>
    <w:rsid w:val="00BD43F6"/>
    <w:rsid w:val="00BD515E"/>
    <w:rsid w:val="00BD6931"/>
    <w:rsid w:val="00BD6C25"/>
    <w:rsid w:val="00BD6CE6"/>
    <w:rsid w:val="00BD76A3"/>
    <w:rsid w:val="00BE124C"/>
    <w:rsid w:val="00BE2CE5"/>
    <w:rsid w:val="00BE3AEF"/>
    <w:rsid w:val="00BE4B6F"/>
    <w:rsid w:val="00BF1F03"/>
    <w:rsid w:val="00BF20EE"/>
    <w:rsid w:val="00BF601C"/>
    <w:rsid w:val="00C063EC"/>
    <w:rsid w:val="00C1114F"/>
    <w:rsid w:val="00C111A7"/>
    <w:rsid w:val="00C2194F"/>
    <w:rsid w:val="00C22881"/>
    <w:rsid w:val="00C2297D"/>
    <w:rsid w:val="00C27FAA"/>
    <w:rsid w:val="00C30D4B"/>
    <w:rsid w:val="00C31FB4"/>
    <w:rsid w:val="00C3214F"/>
    <w:rsid w:val="00C33E9F"/>
    <w:rsid w:val="00C34098"/>
    <w:rsid w:val="00C3502E"/>
    <w:rsid w:val="00C417AB"/>
    <w:rsid w:val="00C44F15"/>
    <w:rsid w:val="00C55626"/>
    <w:rsid w:val="00C60840"/>
    <w:rsid w:val="00C63856"/>
    <w:rsid w:val="00C70AE9"/>
    <w:rsid w:val="00C73042"/>
    <w:rsid w:val="00C74A60"/>
    <w:rsid w:val="00C76F6B"/>
    <w:rsid w:val="00CA0435"/>
    <w:rsid w:val="00CA0F89"/>
    <w:rsid w:val="00CA1E7E"/>
    <w:rsid w:val="00CB0300"/>
    <w:rsid w:val="00CB1E95"/>
    <w:rsid w:val="00CB366F"/>
    <w:rsid w:val="00CC42E3"/>
    <w:rsid w:val="00CC7700"/>
    <w:rsid w:val="00CD167D"/>
    <w:rsid w:val="00CD2CD4"/>
    <w:rsid w:val="00CD67E7"/>
    <w:rsid w:val="00CE39AC"/>
    <w:rsid w:val="00CF2A40"/>
    <w:rsid w:val="00CF4C48"/>
    <w:rsid w:val="00CF4C78"/>
    <w:rsid w:val="00CF72AB"/>
    <w:rsid w:val="00D01487"/>
    <w:rsid w:val="00D05E98"/>
    <w:rsid w:val="00D10823"/>
    <w:rsid w:val="00D11442"/>
    <w:rsid w:val="00D158C1"/>
    <w:rsid w:val="00D21BCF"/>
    <w:rsid w:val="00D224B1"/>
    <w:rsid w:val="00D22F18"/>
    <w:rsid w:val="00D30DC0"/>
    <w:rsid w:val="00D31BEF"/>
    <w:rsid w:val="00D43E9F"/>
    <w:rsid w:val="00D44CB9"/>
    <w:rsid w:val="00D454C9"/>
    <w:rsid w:val="00D467A5"/>
    <w:rsid w:val="00D47387"/>
    <w:rsid w:val="00D53EFA"/>
    <w:rsid w:val="00D56075"/>
    <w:rsid w:val="00D66F2A"/>
    <w:rsid w:val="00D67A94"/>
    <w:rsid w:val="00D70DC0"/>
    <w:rsid w:val="00D7301B"/>
    <w:rsid w:val="00D77F01"/>
    <w:rsid w:val="00D80CE2"/>
    <w:rsid w:val="00D81E01"/>
    <w:rsid w:val="00D8758F"/>
    <w:rsid w:val="00D963B0"/>
    <w:rsid w:val="00D97EAB"/>
    <w:rsid w:val="00DA1D7D"/>
    <w:rsid w:val="00DA3152"/>
    <w:rsid w:val="00DA5442"/>
    <w:rsid w:val="00DA7795"/>
    <w:rsid w:val="00DB6512"/>
    <w:rsid w:val="00DB74FE"/>
    <w:rsid w:val="00DC0CD6"/>
    <w:rsid w:val="00DC2607"/>
    <w:rsid w:val="00DC3194"/>
    <w:rsid w:val="00DC3E03"/>
    <w:rsid w:val="00DD367A"/>
    <w:rsid w:val="00DE081F"/>
    <w:rsid w:val="00DE44A7"/>
    <w:rsid w:val="00DE52B0"/>
    <w:rsid w:val="00DE5809"/>
    <w:rsid w:val="00DF023F"/>
    <w:rsid w:val="00DF1AFF"/>
    <w:rsid w:val="00DF2EA3"/>
    <w:rsid w:val="00DF3481"/>
    <w:rsid w:val="00DF46D9"/>
    <w:rsid w:val="00DF4E6E"/>
    <w:rsid w:val="00DF589F"/>
    <w:rsid w:val="00E0051A"/>
    <w:rsid w:val="00E03891"/>
    <w:rsid w:val="00E03EAA"/>
    <w:rsid w:val="00E042DB"/>
    <w:rsid w:val="00E045D1"/>
    <w:rsid w:val="00E05778"/>
    <w:rsid w:val="00E05D63"/>
    <w:rsid w:val="00E11831"/>
    <w:rsid w:val="00E11FDE"/>
    <w:rsid w:val="00E30E4E"/>
    <w:rsid w:val="00E40A10"/>
    <w:rsid w:val="00E5552F"/>
    <w:rsid w:val="00E57E30"/>
    <w:rsid w:val="00E647FA"/>
    <w:rsid w:val="00E67652"/>
    <w:rsid w:val="00E71685"/>
    <w:rsid w:val="00E74773"/>
    <w:rsid w:val="00E75955"/>
    <w:rsid w:val="00E80140"/>
    <w:rsid w:val="00E83D1A"/>
    <w:rsid w:val="00E843A0"/>
    <w:rsid w:val="00E87336"/>
    <w:rsid w:val="00E900A2"/>
    <w:rsid w:val="00E90543"/>
    <w:rsid w:val="00E9203C"/>
    <w:rsid w:val="00E938D9"/>
    <w:rsid w:val="00E93A7A"/>
    <w:rsid w:val="00E9421A"/>
    <w:rsid w:val="00E94A2F"/>
    <w:rsid w:val="00EA3D46"/>
    <w:rsid w:val="00EA7A43"/>
    <w:rsid w:val="00EB1695"/>
    <w:rsid w:val="00EB31AE"/>
    <w:rsid w:val="00EB361A"/>
    <w:rsid w:val="00EB6574"/>
    <w:rsid w:val="00EC1F77"/>
    <w:rsid w:val="00EC2D4F"/>
    <w:rsid w:val="00EC5638"/>
    <w:rsid w:val="00ED6237"/>
    <w:rsid w:val="00EE5FE9"/>
    <w:rsid w:val="00EF1E1D"/>
    <w:rsid w:val="00EF4F37"/>
    <w:rsid w:val="00EF5598"/>
    <w:rsid w:val="00EF5870"/>
    <w:rsid w:val="00F00F8B"/>
    <w:rsid w:val="00F11C0E"/>
    <w:rsid w:val="00F22B4A"/>
    <w:rsid w:val="00F23C1A"/>
    <w:rsid w:val="00F2498A"/>
    <w:rsid w:val="00F2646B"/>
    <w:rsid w:val="00F41C62"/>
    <w:rsid w:val="00F457C3"/>
    <w:rsid w:val="00F461FA"/>
    <w:rsid w:val="00F51CED"/>
    <w:rsid w:val="00F526E9"/>
    <w:rsid w:val="00F53FDD"/>
    <w:rsid w:val="00F5615D"/>
    <w:rsid w:val="00F613B2"/>
    <w:rsid w:val="00F6707A"/>
    <w:rsid w:val="00F71A1B"/>
    <w:rsid w:val="00F81BFB"/>
    <w:rsid w:val="00F821ED"/>
    <w:rsid w:val="00F912A7"/>
    <w:rsid w:val="00F975C7"/>
    <w:rsid w:val="00FA26AF"/>
    <w:rsid w:val="00FA7705"/>
    <w:rsid w:val="00FB2DB2"/>
    <w:rsid w:val="00FB32D7"/>
    <w:rsid w:val="00FB4FED"/>
    <w:rsid w:val="00FC2F2A"/>
    <w:rsid w:val="00FC6CCD"/>
    <w:rsid w:val="00FC767F"/>
    <w:rsid w:val="00FC7EFB"/>
    <w:rsid w:val="00FD17B0"/>
    <w:rsid w:val="00FD2FF2"/>
    <w:rsid w:val="00FD7BAA"/>
    <w:rsid w:val="00FE70AA"/>
    <w:rsid w:val="00FF1868"/>
    <w:rsid w:val="00FF1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0B7"/>
    <w:rPr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100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006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5452A"/>
    <w:rPr>
      <w:rFonts w:eastAsia="Times New Roman"/>
      <w:sz w:val="28"/>
      <w:lang w:val="en-US" w:eastAsia="en-US"/>
    </w:rPr>
  </w:style>
  <w:style w:type="paragraph" w:styleId="BlockText">
    <w:name w:val="Block Text"/>
    <w:basedOn w:val="Normal"/>
    <w:rsid w:val="0045452A"/>
    <w:pPr>
      <w:ind w:left="360" w:right="360"/>
      <w:jc w:val="both"/>
    </w:pPr>
    <w:rPr>
      <w:rFonts w:eastAsia="Times New Roman"/>
      <w:sz w:val="28"/>
      <w:szCs w:val="19"/>
      <w:lang w:val="en-US" w:eastAsia="en-US"/>
    </w:rPr>
  </w:style>
  <w:style w:type="paragraph" w:styleId="PlainText">
    <w:name w:val="Plain Text"/>
    <w:basedOn w:val="Normal"/>
    <w:rsid w:val="00746DF6"/>
    <w:rPr>
      <w:rFonts w:ascii="Courier New" w:eastAsia="Times New Roman" w:hAnsi="Courier New"/>
      <w:sz w:val="20"/>
      <w:szCs w:val="20"/>
      <w:lang w:val="en-US" w:eastAsia="en-US"/>
    </w:rPr>
  </w:style>
  <w:style w:type="paragraph" w:styleId="List">
    <w:name w:val="List"/>
    <w:basedOn w:val="Normal"/>
    <w:rsid w:val="00A3550A"/>
    <w:pPr>
      <w:numPr>
        <w:numId w:val="1"/>
      </w:numPr>
    </w:pPr>
  </w:style>
  <w:style w:type="character" w:styleId="Hyperlink">
    <w:name w:val="Hyperlink"/>
    <w:basedOn w:val="DefaultParagraphFont"/>
    <w:rsid w:val="00DA3152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085959"/>
    <w:rPr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2561B3"/>
    <w:pPr>
      <w:ind w:left="720"/>
      <w:contextualSpacing/>
    </w:pPr>
  </w:style>
  <w:style w:type="paragraph" w:styleId="Title">
    <w:name w:val="Title"/>
    <w:basedOn w:val="Normal"/>
    <w:link w:val="TitleChar"/>
    <w:qFormat/>
    <w:rsid w:val="009D4870"/>
    <w:pPr>
      <w:jc w:val="center"/>
    </w:pPr>
    <w:rPr>
      <w:rFonts w:ascii="Arial" w:eastAsia="Times New Roman" w:hAnsi="Arial"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9D4870"/>
    <w:rPr>
      <w:rFonts w:ascii="Arial" w:eastAsia="Times New Roman" w:hAnsi="Arial"/>
      <w:sz w:val="28"/>
      <w:lang w:val="en-GB"/>
    </w:rPr>
  </w:style>
  <w:style w:type="character" w:styleId="CommentReference">
    <w:name w:val="annotation reference"/>
    <w:basedOn w:val="DefaultParagraphFont"/>
    <w:semiHidden/>
    <w:unhideWhenUsed/>
    <w:rsid w:val="005974C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97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4C6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4C6"/>
    <w:rPr>
      <w:b/>
      <w:bCs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4C6"/>
    <w:rPr>
      <w:rFonts w:ascii="Tahoma" w:hAnsi="Tahoma" w:cs="Tahoma"/>
      <w:sz w:val="16"/>
      <w:szCs w:val="16"/>
      <w:lang w:val="en-GB" w:eastAsia="zh-CN"/>
    </w:rPr>
  </w:style>
  <w:style w:type="character" w:customStyle="1" w:styleId="apple-converted-space">
    <w:name w:val="apple-converted-space"/>
    <w:basedOn w:val="DefaultParagraphFont"/>
    <w:rsid w:val="007374D1"/>
  </w:style>
  <w:style w:type="paragraph" w:styleId="NoSpacing">
    <w:name w:val="No Spacing"/>
    <w:uiPriority w:val="1"/>
    <w:qFormat/>
    <w:rsid w:val="004A68C6"/>
    <w:rPr>
      <w:sz w:val="24"/>
      <w:szCs w:val="24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0B7"/>
    <w:rPr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100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006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5452A"/>
    <w:rPr>
      <w:rFonts w:eastAsia="Times New Roman"/>
      <w:sz w:val="28"/>
      <w:lang w:val="en-US" w:eastAsia="en-US"/>
    </w:rPr>
  </w:style>
  <w:style w:type="paragraph" w:styleId="BlockText">
    <w:name w:val="Block Text"/>
    <w:basedOn w:val="Normal"/>
    <w:rsid w:val="0045452A"/>
    <w:pPr>
      <w:ind w:left="360" w:right="360"/>
      <w:jc w:val="both"/>
    </w:pPr>
    <w:rPr>
      <w:rFonts w:eastAsia="Times New Roman"/>
      <w:sz w:val="28"/>
      <w:szCs w:val="19"/>
      <w:lang w:val="en-US" w:eastAsia="en-US"/>
    </w:rPr>
  </w:style>
  <w:style w:type="paragraph" w:styleId="PlainText">
    <w:name w:val="Plain Text"/>
    <w:basedOn w:val="Normal"/>
    <w:rsid w:val="00746DF6"/>
    <w:rPr>
      <w:rFonts w:ascii="Courier New" w:eastAsia="Times New Roman" w:hAnsi="Courier New"/>
      <w:sz w:val="20"/>
      <w:szCs w:val="20"/>
      <w:lang w:val="en-US" w:eastAsia="en-US"/>
    </w:rPr>
  </w:style>
  <w:style w:type="paragraph" w:styleId="List">
    <w:name w:val="List"/>
    <w:basedOn w:val="Normal"/>
    <w:rsid w:val="00A3550A"/>
    <w:pPr>
      <w:numPr>
        <w:numId w:val="1"/>
      </w:numPr>
    </w:pPr>
  </w:style>
  <w:style w:type="character" w:styleId="Hyperlink">
    <w:name w:val="Hyperlink"/>
    <w:basedOn w:val="DefaultParagraphFont"/>
    <w:rsid w:val="00DA3152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085959"/>
    <w:rPr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2561B3"/>
    <w:pPr>
      <w:ind w:left="720"/>
      <w:contextualSpacing/>
    </w:pPr>
  </w:style>
  <w:style w:type="paragraph" w:styleId="Title">
    <w:name w:val="Title"/>
    <w:basedOn w:val="Normal"/>
    <w:link w:val="TitleChar"/>
    <w:qFormat/>
    <w:rsid w:val="009D4870"/>
    <w:pPr>
      <w:jc w:val="center"/>
    </w:pPr>
    <w:rPr>
      <w:rFonts w:ascii="Arial" w:eastAsia="Times New Roman" w:hAnsi="Arial"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9D4870"/>
    <w:rPr>
      <w:rFonts w:ascii="Arial" w:eastAsia="Times New Roman" w:hAnsi="Arial"/>
      <w:sz w:val="28"/>
      <w:lang w:val="en-GB"/>
    </w:rPr>
  </w:style>
  <w:style w:type="character" w:styleId="CommentReference">
    <w:name w:val="annotation reference"/>
    <w:basedOn w:val="DefaultParagraphFont"/>
    <w:semiHidden/>
    <w:unhideWhenUsed/>
    <w:rsid w:val="005974C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97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4C6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4C6"/>
    <w:rPr>
      <w:b/>
      <w:bCs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4C6"/>
    <w:rPr>
      <w:rFonts w:ascii="Tahoma" w:hAnsi="Tahoma" w:cs="Tahoma"/>
      <w:sz w:val="16"/>
      <w:szCs w:val="16"/>
      <w:lang w:val="en-GB" w:eastAsia="zh-CN"/>
    </w:rPr>
  </w:style>
  <w:style w:type="character" w:customStyle="1" w:styleId="apple-converted-space">
    <w:name w:val="apple-converted-space"/>
    <w:basedOn w:val="DefaultParagraphFont"/>
    <w:rsid w:val="007374D1"/>
  </w:style>
  <w:style w:type="paragraph" w:styleId="NoSpacing">
    <w:name w:val="No Spacing"/>
    <w:uiPriority w:val="1"/>
    <w:qFormat/>
    <w:rsid w:val="004A68C6"/>
    <w:rPr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8C2A8-A5FD-44B2-B582-7F400F4E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Specification</vt:lpstr>
    </vt:vector>
  </TitlesOfParts>
  <Company/>
  <LinksUpToDate>false</LinksUpToDate>
  <CharactersWithSpaces>3619</CharactersWithSpaces>
  <SharedDoc>false</SharedDoc>
  <HLinks>
    <vt:vector size="6" baseType="variant">
      <vt:variant>
        <vt:i4>7667773</vt:i4>
      </vt:variant>
      <vt:variant>
        <vt:i4>0</vt:i4>
      </vt:variant>
      <vt:variant>
        <vt:i4>0</vt:i4>
      </vt:variant>
      <vt:variant>
        <vt:i4>5</vt:i4>
      </vt:variant>
      <vt:variant>
        <vt:lpwstr>http://www.roomservicedeliveries.com/shop/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Specification</dc:title>
  <dc:subject>AACS 2164 Database Development and Application</dc:subject>
  <dc:creator>Ms. Anjoe Chou</dc:creator>
  <cp:lastModifiedBy>taruc</cp:lastModifiedBy>
  <cp:revision>4</cp:revision>
  <cp:lastPrinted>2014-05-07T05:17:00Z</cp:lastPrinted>
  <dcterms:created xsi:type="dcterms:W3CDTF">2016-07-14T22:32:00Z</dcterms:created>
  <dcterms:modified xsi:type="dcterms:W3CDTF">2016-07-15T00:02:00Z</dcterms:modified>
</cp:coreProperties>
</file>