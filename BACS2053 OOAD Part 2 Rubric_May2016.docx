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0A2" w:rsidRPr="00E900A2" w:rsidRDefault="00E900A2" w:rsidP="00E900A2">
      <w:pPr>
        <w:jc w:val="center"/>
        <w:rPr>
          <w:b/>
          <w:lang w:val="en-US"/>
        </w:rPr>
      </w:pPr>
    </w:p>
    <w:p w:rsidR="00E900A2" w:rsidRPr="00E900A2" w:rsidRDefault="00AE42B7" w:rsidP="00E900A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BACS 2053</w:t>
      </w:r>
    </w:p>
    <w:p w:rsidR="00E900A2" w:rsidRPr="00E900A2" w:rsidRDefault="00E900A2" w:rsidP="00E900A2">
      <w:pPr>
        <w:jc w:val="center"/>
        <w:rPr>
          <w:b/>
          <w:sz w:val="32"/>
          <w:szCs w:val="32"/>
          <w:lang w:val="en-US"/>
        </w:rPr>
      </w:pPr>
      <w:r w:rsidRPr="00E900A2">
        <w:rPr>
          <w:b/>
          <w:sz w:val="32"/>
          <w:szCs w:val="32"/>
          <w:lang w:val="en-US"/>
        </w:rPr>
        <w:t>Object-Oriented Analysis and Design</w:t>
      </w:r>
    </w:p>
    <w:p w:rsidR="00E900A2" w:rsidRDefault="00E900A2" w:rsidP="00E900A2">
      <w:pPr>
        <w:rPr>
          <w:lang w:val="en-US"/>
        </w:rPr>
      </w:pPr>
    </w:p>
    <w:p w:rsidR="002D16D2" w:rsidRPr="00554AD6" w:rsidRDefault="002D16D2" w:rsidP="002D16D2">
      <w:pPr>
        <w:jc w:val="center"/>
        <w:rPr>
          <w:b/>
          <w:sz w:val="96"/>
          <w:szCs w:val="96"/>
          <w:lang w:val="en-US"/>
        </w:rPr>
      </w:pPr>
      <w:r w:rsidRPr="00554AD6">
        <w:rPr>
          <w:b/>
          <w:sz w:val="96"/>
          <w:szCs w:val="96"/>
          <w:lang w:val="en-US"/>
        </w:rPr>
        <w:t>Assessment Rubric</w:t>
      </w:r>
    </w:p>
    <w:p w:rsidR="006D1BDF" w:rsidRPr="009C2452" w:rsidRDefault="000D49AD" w:rsidP="00E14D05">
      <w:pPr>
        <w:jc w:val="center"/>
        <w:rPr>
          <w:rFonts w:ascii="Cambria" w:hAnsi="Cambria"/>
          <w:b/>
          <w:sz w:val="28"/>
          <w:szCs w:val="28"/>
        </w:rPr>
      </w:pPr>
      <w:r>
        <w:br w:type="page"/>
      </w:r>
    </w:p>
    <w:p w:rsidR="0000483D" w:rsidRPr="00B46DE5" w:rsidRDefault="0000483D" w:rsidP="0000483D">
      <w:pPr>
        <w:jc w:val="center"/>
        <w:rPr>
          <w:rFonts w:ascii="Cambria" w:hAnsi="Cambria" w:cs="Arial"/>
          <w:sz w:val="36"/>
          <w:szCs w:val="36"/>
          <w:lang w:val="en-US"/>
        </w:rPr>
      </w:pPr>
      <w:proofErr w:type="spellStart"/>
      <w:r w:rsidRPr="00B46DE5">
        <w:rPr>
          <w:rFonts w:ascii="Cambria" w:hAnsi="Cambria" w:cs="Arial"/>
          <w:sz w:val="36"/>
          <w:szCs w:val="36"/>
          <w:lang w:val="en-US"/>
        </w:rPr>
        <w:lastRenderedPageBreak/>
        <w:t>Tunku</w:t>
      </w:r>
      <w:proofErr w:type="spellEnd"/>
      <w:r>
        <w:rPr>
          <w:rFonts w:ascii="Cambria" w:hAnsi="Cambria" w:cs="Arial"/>
          <w:sz w:val="36"/>
          <w:szCs w:val="36"/>
          <w:lang w:val="en-US"/>
        </w:rPr>
        <w:t xml:space="preserve"> </w:t>
      </w:r>
      <w:r w:rsidRPr="00B46DE5">
        <w:rPr>
          <w:rFonts w:ascii="Cambria" w:hAnsi="Cambria" w:cs="Arial"/>
          <w:sz w:val="36"/>
          <w:szCs w:val="36"/>
          <w:lang w:val="en-US"/>
        </w:rPr>
        <w:t>Abdul</w:t>
      </w:r>
      <w:r>
        <w:rPr>
          <w:rFonts w:ascii="Cambria" w:hAnsi="Cambria" w:cs="Arial"/>
          <w:sz w:val="36"/>
          <w:szCs w:val="36"/>
          <w:lang w:val="en-US"/>
        </w:rPr>
        <w:t xml:space="preserve"> </w:t>
      </w:r>
      <w:proofErr w:type="spellStart"/>
      <w:r w:rsidRPr="00B46DE5">
        <w:rPr>
          <w:rFonts w:ascii="Cambria" w:hAnsi="Cambria" w:cs="Arial"/>
          <w:sz w:val="36"/>
          <w:szCs w:val="36"/>
          <w:lang w:val="en-US"/>
        </w:rPr>
        <w:t>Rahman</w:t>
      </w:r>
      <w:proofErr w:type="spellEnd"/>
      <w:r>
        <w:rPr>
          <w:rFonts w:ascii="Cambria" w:hAnsi="Cambria" w:cs="Arial"/>
          <w:sz w:val="36"/>
          <w:szCs w:val="36"/>
          <w:lang w:val="en-US"/>
        </w:rPr>
        <w:t xml:space="preserve"> University </w:t>
      </w:r>
      <w:r w:rsidRPr="00B46DE5">
        <w:rPr>
          <w:rFonts w:ascii="Cambria" w:hAnsi="Cambria" w:cs="Arial"/>
          <w:sz w:val="36"/>
          <w:szCs w:val="36"/>
          <w:lang w:val="en-US"/>
        </w:rPr>
        <w:t>College</w:t>
      </w:r>
    </w:p>
    <w:p w:rsidR="0000483D" w:rsidRDefault="0000483D" w:rsidP="0000483D">
      <w:pPr>
        <w:jc w:val="center"/>
        <w:rPr>
          <w:lang w:val="en-US"/>
        </w:rPr>
      </w:pPr>
    </w:p>
    <w:p w:rsidR="0000483D" w:rsidRDefault="0000483D" w:rsidP="0000483D">
      <w:pPr>
        <w:jc w:val="center"/>
        <w:rPr>
          <w:lang w:val="en-US"/>
        </w:rPr>
      </w:pPr>
    </w:p>
    <w:p w:rsidR="0000483D" w:rsidRPr="00875FD8" w:rsidRDefault="0000483D" w:rsidP="0000483D">
      <w:pPr>
        <w:pStyle w:val="NoSpacing"/>
        <w:jc w:val="center"/>
        <w:rPr>
          <w:b/>
          <w:sz w:val="40"/>
          <w:szCs w:val="40"/>
          <w:lang w:val="en-US"/>
        </w:rPr>
      </w:pPr>
      <w:r w:rsidRPr="00875FD8">
        <w:rPr>
          <w:b/>
          <w:sz w:val="40"/>
          <w:szCs w:val="40"/>
          <w:lang w:val="en-US"/>
        </w:rPr>
        <w:t>BACS 2053</w:t>
      </w:r>
    </w:p>
    <w:p w:rsidR="0000483D" w:rsidRPr="00E900A2" w:rsidRDefault="0000483D" w:rsidP="0000483D">
      <w:pPr>
        <w:jc w:val="center"/>
        <w:rPr>
          <w:b/>
          <w:sz w:val="32"/>
          <w:szCs w:val="32"/>
          <w:lang w:val="en-US"/>
        </w:rPr>
      </w:pPr>
      <w:r w:rsidRPr="00E900A2">
        <w:rPr>
          <w:b/>
          <w:sz w:val="32"/>
          <w:szCs w:val="32"/>
          <w:lang w:val="en-US"/>
        </w:rPr>
        <w:t>Object-Oriented Analysis and Design</w:t>
      </w:r>
    </w:p>
    <w:p w:rsidR="0000483D" w:rsidRPr="00875FD8" w:rsidRDefault="0000483D" w:rsidP="0000483D">
      <w:pPr>
        <w:pStyle w:val="NoSpacing"/>
        <w:jc w:val="center"/>
        <w:rPr>
          <w:b/>
          <w:sz w:val="40"/>
          <w:szCs w:val="40"/>
          <w:lang w:val="en-US"/>
        </w:rPr>
      </w:pPr>
      <w:r w:rsidRPr="00875FD8">
        <w:rPr>
          <w:b/>
          <w:sz w:val="40"/>
          <w:szCs w:val="40"/>
        </w:rPr>
        <w:t>Assignment (May 201</w:t>
      </w:r>
      <w:r>
        <w:rPr>
          <w:b/>
          <w:sz w:val="40"/>
          <w:szCs w:val="40"/>
        </w:rPr>
        <w:t>6</w:t>
      </w:r>
      <w:r w:rsidRPr="00875FD8">
        <w:rPr>
          <w:b/>
          <w:sz w:val="40"/>
          <w:szCs w:val="40"/>
        </w:rPr>
        <w:t>)</w:t>
      </w:r>
    </w:p>
    <w:p w:rsidR="0000483D" w:rsidRPr="00875FD8" w:rsidRDefault="0000483D" w:rsidP="0000483D">
      <w:pPr>
        <w:pStyle w:val="NoSpacing"/>
        <w:jc w:val="center"/>
        <w:rPr>
          <w:b/>
          <w:sz w:val="40"/>
          <w:szCs w:val="40"/>
          <w:lang w:val="en-US"/>
        </w:rPr>
      </w:pPr>
      <w:r w:rsidRPr="00BE5189">
        <w:rPr>
          <w:b/>
          <w:sz w:val="40"/>
          <w:szCs w:val="40"/>
          <w:highlight w:val="yellow"/>
          <w:lang w:val="en-US"/>
        </w:rPr>
        <w:t>Part</w:t>
      </w:r>
      <w:r w:rsidRPr="0000483D">
        <w:rPr>
          <w:b/>
          <w:sz w:val="40"/>
          <w:szCs w:val="40"/>
          <w:highlight w:val="yellow"/>
          <w:lang w:val="en-US"/>
        </w:rPr>
        <w:t xml:space="preserve"> 2</w:t>
      </w:r>
      <w:r w:rsidRPr="00875FD8">
        <w:rPr>
          <w:b/>
          <w:sz w:val="40"/>
          <w:szCs w:val="40"/>
          <w:lang w:val="en-US"/>
        </w:rPr>
        <w:t xml:space="preserve"> </w:t>
      </w:r>
    </w:p>
    <w:p w:rsidR="0000483D" w:rsidRPr="00B83FD5" w:rsidRDefault="0000483D" w:rsidP="0000483D">
      <w:pPr>
        <w:jc w:val="center"/>
        <w:rPr>
          <w:rFonts w:ascii="Arial" w:hAnsi="Arial" w:cs="Arial"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91"/>
        <w:tblW w:w="0" w:type="auto"/>
        <w:tblLook w:val="01E0" w:firstRow="1" w:lastRow="1" w:firstColumn="1" w:lastColumn="1" w:noHBand="0" w:noVBand="0"/>
      </w:tblPr>
      <w:tblGrid>
        <w:gridCol w:w="3081"/>
        <w:gridCol w:w="387"/>
        <w:gridCol w:w="5777"/>
      </w:tblGrid>
      <w:tr w:rsidR="0000483D" w:rsidRPr="00B46DE5" w:rsidTr="00115A73">
        <w:tc>
          <w:tcPr>
            <w:tcW w:w="3081" w:type="dxa"/>
          </w:tcPr>
          <w:p w:rsidR="0000483D" w:rsidRPr="00B46DE5" w:rsidRDefault="0000483D" w:rsidP="00115A73">
            <w:pPr>
              <w:spacing w:before="120"/>
              <w:rPr>
                <w:sz w:val="28"/>
                <w:szCs w:val="28"/>
                <w:lang w:val="en-US"/>
              </w:rPr>
            </w:pPr>
            <w:proofErr w:type="spellStart"/>
            <w:r w:rsidRPr="00B46DE5">
              <w:rPr>
                <w:sz w:val="28"/>
                <w:szCs w:val="28"/>
                <w:lang w:val="en-US"/>
              </w:rPr>
              <w:t>Programme</w:t>
            </w:r>
            <w:proofErr w:type="spellEnd"/>
          </w:p>
        </w:tc>
        <w:tc>
          <w:tcPr>
            <w:tcW w:w="387" w:type="dxa"/>
          </w:tcPr>
          <w:p w:rsidR="0000483D" w:rsidRPr="00B46DE5" w:rsidRDefault="0000483D" w:rsidP="00115A73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777" w:type="dxa"/>
          </w:tcPr>
          <w:p w:rsidR="0000483D" w:rsidRPr="00713190" w:rsidRDefault="0000483D" w:rsidP="00115A73">
            <w:pPr>
              <w:spacing w:before="120"/>
              <w:rPr>
                <w:b/>
                <w:sz w:val="28"/>
                <w:szCs w:val="28"/>
                <w:lang w:val="en-US"/>
              </w:rPr>
            </w:pPr>
            <w:r w:rsidRPr="00713190">
              <w:rPr>
                <w:b/>
                <w:sz w:val="28"/>
                <w:szCs w:val="28"/>
                <w:lang w:val="en-US"/>
              </w:rPr>
              <w:t>R</w:t>
            </w:r>
            <w:r>
              <w:rPr>
                <w:b/>
                <w:sz w:val="28"/>
                <w:szCs w:val="28"/>
                <w:lang w:val="en-US"/>
              </w:rPr>
              <w:t>SD2 (M16 intake)</w:t>
            </w:r>
          </w:p>
        </w:tc>
      </w:tr>
      <w:tr w:rsidR="0000483D" w:rsidRPr="00B46DE5" w:rsidTr="00115A73">
        <w:tc>
          <w:tcPr>
            <w:tcW w:w="3081" w:type="dxa"/>
          </w:tcPr>
          <w:p w:rsidR="0000483D" w:rsidRPr="00B46DE5" w:rsidRDefault="0000483D" w:rsidP="00115A73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Tutorial Group</w:t>
            </w:r>
          </w:p>
        </w:tc>
        <w:tc>
          <w:tcPr>
            <w:tcW w:w="387" w:type="dxa"/>
          </w:tcPr>
          <w:p w:rsidR="0000483D" w:rsidRPr="00B46DE5" w:rsidRDefault="0000483D" w:rsidP="00115A73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00483D" w:rsidRPr="00B46DE5" w:rsidRDefault="0000483D" w:rsidP="00115A73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  <w:tr w:rsidR="0000483D" w:rsidRPr="00B46DE5" w:rsidTr="00115A73">
        <w:tc>
          <w:tcPr>
            <w:tcW w:w="3081" w:type="dxa"/>
          </w:tcPr>
          <w:p w:rsidR="0000483D" w:rsidRPr="00B46DE5" w:rsidRDefault="0000483D" w:rsidP="00115A73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Tutor</w:t>
            </w:r>
            <w:r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387" w:type="dxa"/>
          </w:tcPr>
          <w:p w:rsidR="0000483D" w:rsidRPr="00B46DE5" w:rsidRDefault="0000483D" w:rsidP="00115A73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00483D" w:rsidRPr="00B46DE5" w:rsidRDefault="0000483D" w:rsidP="00115A73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Ms. </w:t>
            </w:r>
            <w:proofErr w:type="spellStart"/>
            <w:r>
              <w:rPr>
                <w:sz w:val="28"/>
                <w:szCs w:val="28"/>
                <w:lang w:val="en-US"/>
              </w:rPr>
              <w:t>Yeoh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Peng</w:t>
            </w:r>
            <w:proofErr w:type="spellEnd"/>
          </w:p>
        </w:tc>
      </w:tr>
      <w:tr w:rsidR="0000483D" w:rsidRPr="00B46DE5" w:rsidTr="00115A73">
        <w:tc>
          <w:tcPr>
            <w:tcW w:w="3081" w:type="dxa"/>
          </w:tcPr>
          <w:p w:rsidR="0000483D" w:rsidRPr="00B46DE5" w:rsidRDefault="0000483D" w:rsidP="00115A73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Date Submitted</w:t>
            </w:r>
          </w:p>
        </w:tc>
        <w:tc>
          <w:tcPr>
            <w:tcW w:w="387" w:type="dxa"/>
          </w:tcPr>
          <w:p w:rsidR="0000483D" w:rsidRPr="00B46DE5" w:rsidRDefault="0000483D" w:rsidP="00115A73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00483D" w:rsidRPr="00B46DE5" w:rsidRDefault="0000483D" w:rsidP="00115A73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</w:tbl>
    <w:p w:rsidR="0000483D" w:rsidRDefault="0000483D" w:rsidP="0000483D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00483D" w:rsidRDefault="0000483D" w:rsidP="0000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b/>
          <w:sz w:val="28"/>
          <w:szCs w:val="28"/>
        </w:rPr>
      </w:pPr>
      <w:r w:rsidRPr="00BE5189">
        <w:rPr>
          <w:rFonts w:asciiTheme="majorHAnsi" w:hAnsiTheme="majorHAnsi"/>
          <w:b/>
          <w:sz w:val="28"/>
          <w:szCs w:val="28"/>
        </w:rPr>
        <w:t>Declaration</w:t>
      </w:r>
    </w:p>
    <w:p w:rsidR="0000483D" w:rsidRPr="00875FD8" w:rsidRDefault="0000483D" w:rsidP="0000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b/>
          <w:sz w:val="16"/>
          <w:szCs w:val="16"/>
        </w:rPr>
      </w:pPr>
    </w:p>
    <w:p w:rsidR="0000483D" w:rsidRDefault="0000483D" w:rsidP="0000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E42C1C">
        <w:rPr>
          <w:rFonts w:ascii="Arial" w:hAnsi="Arial" w:cs="Arial"/>
          <w:b/>
          <w:sz w:val="20"/>
          <w:szCs w:val="20"/>
        </w:rPr>
        <w:t>We confirm that we have read and shall comply with all the terms and conditions of TAR University College’s plagiarism policy.</w:t>
      </w:r>
    </w:p>
    <w:p w:rsidR="0000483D" w:rsidRPr="00E42C1C" w:rsidRDefault="0000483D" w:rsidP="0000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ns w:id="0" w:author="Peng" w:date="2014-10-22T10:47:00Z"/>
          <w:rFonts w:ascii="Arial" w:hAnsi="Arial" w:cs="Arial"/>
          <w:b/>
          <w:sz w:val="10"/>
          <w:szCs w:val="10"/>
        </w:rPr>
      </w:pPr>
    </w:p>
    <w:p w:rsidR="0000483D" w:rsidRPr="00E42C1C" w:rsidRDefault="0000483D" w:rsidP="0000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E42C1C">
        <w:rPr>
          <w:rFonts w:ascii="Arial" w:hAnsi="Arial" w:cs="Arial"/>
          <w:b/>
          <w:sz w:val="20"/>
          <w:szCs w:val="20"/>
        </w:rPr>
        <w:t>We declare that this assignment is free from all forms of plagiarism and for all intents and purposes is my own properly derived work.</w:t>
      </w:r>
    </w:p>
    <w:p w:rsidR="0000483D" w:rsidRPr="006C0125" w:rsidRDefault="0000483D" w:rsidP="0000483D">
      <w:pPr>
        <w:rPr>
          <w:rFonts w:ascii="Cambria" w:hAnsi="Cambria"/>
          <w:b/>
          <w:sz w:val="4"/>
          <w:szCs w:val="4"/>
        </w:rPr>
      </w:pPr>
    </w:p>
    <w:p w:rsidR="0000483D" w:rsidRDefault="0000483D" w:rsidP="0000483D">
      <w:pPr>
        <w:rPr>
          <w:rFonts w:ascii="Cambria" w:hAnsi="Cambria"/>
          <w:b/>
          <w:sz w:val="28"/>
          <w:szCs w:val="28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 wp14:anchorId="1394DC38" wp14:editId="50D104CB">
                <wp:simplePos x="0" y="0"/>
                <wp:positionH relativeFrom="column">
                  <wp:posOffset>1141095</wp:posOffset>
                </wp:positionH>
                <wp:positionV relativeFrom="paragraph">
                  <wp:posOffset>5080</wp:posOffset>
                </wp:positionV>
                <wp:extent cx="0" cy="592455"/>
                <wp:effectExtent l="76200" t="0" r="57150" b="55245"/>
                <wp:wrapNone/>
                <wp:docPr id="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2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89.85pt;margin-top:.4pt;width:0;height:46.65pt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">
                <v:stroke endarrow="block"/>
              </v:shape>
            </w:pict>
          </mc:Fallback>
        </mc:AlternateContent>
      </w:r>
    </w:p>
    <w:p w:rsidR="0000483D" w:rsidRDefault="0000483D" w:rsidP="0000483D">
      <w:pPr>
        <w:rPr>
          <w:rFonts w:ascii="Cambria" w:hAnsi="Cambria"/>
          <w:b/>
          <w:sz w:val="28"/>
          <w:szCs w:val="28"/>
        </w:rPr>
      </w:pPr>
      <w:r w:rsidRPr="004A03C7">
        <w:rPr>
          <w:rFonts w:ascii="Cambria" w:hAnsi="Cambria"/>
          <w:b/>
          <w:sz w:val="28"/>
          <w:szCs w:val="28"/>
        </w:rPr>
        <w:t>Team Members:</w:t>
      </w:r>
    </w:p>
    <w:tbl>
      <w:tblPr>
        <w:tblW w:w="112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60"/>
        <w:gridCol w:w="1080"/>
        <w:gridCol w:w="720"/>
        <w:gridCol w:w="810"/>
        <w:gridCol w:w="720"/>
        <w:gridCol w:w="720"/>
        <w:gridCol w:w="720"/>
        <w:gridCol w:w="720"/>
        <w:gridCol w:w="720"/>
        <w:gridCol w:w="720"/>
        <w:gridCol w:w="630"/>
        <w:gridCol w:w="1530"/>
      </w:tblGrid>
      <w:tr w:rsidR="00747EA9" w:rsidRPr="005E0E77" w:rsidTr="000A0F90">
        <w:trPr>
          <w:trHeight w:val="260"/>
        </w:trPr>
        <w:tc>
          <w:tcPr>
            <w:tcW w:w="3240" w:type="dxa"/>
            <w:gridSpan w:val="2"/>
          </w:tcPr>
          <w:p w:rsidR="00747EA9" w:rsidRPr="006054C7" w:rsidRDefault="00747EA9" w:rsidP="00115A73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5130" w:type="dxa"/>
            <w:gridSpan w:val="7"/>
          </w:tcPr>
          <w:p w:rsidR="00747EA9" w:rsidRPr="0040601B" w:rsidRDefault="00747EA9" w:rsidP="0000483D">
            <w:pPr>
              <w:pStyle w:val="NoSpacing"/>
              <w:jc w:val="center"/>
              <w:rPr>
                <w:b/>
                <w:sz w:val="20"/>
                <w:szCs w:val="20"/>
                <w:highlight w:val="yellow"/>
              </w:rPr>
            </w:pPr>
            <w:r w:rsidRPr="0040601B">
              <w:rPr>
                <w:b/>
                <w:sz w:val="20"/>
                <w:szCs w:val="20"/>
                <w:highlight w:val="yellow"/>
              </w:rPr>
              <w:t xml:space="preserve">Assessment   Criteria (Part </w:t>
            </w:r>
            <w:r>
              <w:rPr>
                <w:b/>
                <w:sz w:val="20"/>
                <w:szCs w:val="20"/>
                <w:highlight w:val="yellow"/>
              </w:rPr>
              <w:t>2</w:t>
            </w:r>
            <w:r w:rsidRPr="0040601B">
              <w:rPr>
                <w:b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720" w:type="dxa"/>
            <w:vMerge w:val="restart"/>
          </w:tcPr>
          <w:p w:rsidR="00747EA9" w:rsidRPr="0040601B" w:rsidRDefault="00747EA9" w:rsidP="00115A73">
            <w:pPr>
              <w:pStyle w:val="NoSpacing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Presentation</w:t>
            </w:r>
            <w:r w:rsidR="000A0F90">
              <w:rPr>
                <w:sz w:val="20"/>
                <w:szCs w:val="20"/>
              </w:rPr>
              <w:t xml:space="preserve"> 4%</w:t>
            </w:r>
          </w:p>
        </w:tc>
        <w:tc>
          <w:tcPr>
            <w:tcW w:w="630" w:type="dxa"/>
            <w:vMerge w:val="restart"/>
          </w:tcPr>
          <w:p w:rsidR="00747EA9" w:rsidRPr="0040601B" w:rsidRDefault="00747EA9" w:rsidP="00115A73">
            <w:pPr>
              <w:pStyle w:val="NoSpacing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530" w:type="dxa"/>
            <w:vMerge w:val="restart"/>
          </w:tcPr>
          <w:p w:rsidR="00747EA9" w:rsidRPr="0040601B" w:rsidRDefault="00747EA9" w:rsidP="00115A73">
            <w:pPr>
              <w:pStyle w:val="NoSpacing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747EA9" w:rsidRPr="006054C7" w:rsidTr="000A0F90">
        <w:trPr>
          <w:trHeight w:val="269"/>
        </w:trPr>
        <w:tc>
          <w:tcPr>
            <w:tcW w:w="2160" w:type="dxa"/>
          </w:tcPr>
          <w:p w:rsidR="00747EA9" w:rsidRPr="006054C7" w:rsidRDefault="00747EA9" w:rsidP="00115A73">
            <w:pPr>
              <w:pStyle w:val="NoSpacing"/>
              <w:jc w:val="center"/>
              <w:rPr>
                <w:sz w:val="20"/>
                <w:szCs w:val="20"/>
              </w:rPr>
            </w:pPr>
            <w:r w:rsidRPr="006054C7">
              <w:rPr>
                <w:sz w:val="20"/>
                <w:szCs w:val="20"/>
              </w:rPr>
              <w:t>Student Name</w:t>
            </w:r>
          </w:p>
        </w:tc>
        <w:tc>
          <w:tcPr>
            <w:tcW w:w="1080" w:type="dxa"/>
          </w:tcPr>
          <w:p w:rsidR="00747EA9" w:rsidRPr="006054C7" w:rsidRDefault="00747EA9" w:rsidP="00115A73">
            <w:pPr>
              <w:pStyle w:val="NoSpacing"/>
              <w:jc w:val="center"/>
              <w:rPr>
                <w:sz w:val="20"/>
                <w:szCs w:val="20"/>
              </w:rPr>
            </w:pPr>
            <w:r w:rsidRPr="006054C7">
              <w:rPr>
                <w:sz w:val="20"/>
                <w:szCs w:val="20"/>
              </w:rPr>
              <w:t>Signature</w:t>
            </w:r>
          </w:p>
        </w:tc>
        <w:tc>
          <w:tcPr>
            <w:tcW w:w="720" w:type="dxa"/>
          </w:tcPr>
          <w:p w:rsidR="00747EA9" w:rsidRDefault="00747EA9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</w:t>
            </w:r>
          </w:p>
          <w:p w:rsidR="000A0F90" w:rsidRPr="006054C7" w:rsidRDefault="000A0F90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4%</w:t>
            </w:r>
          </w:p>
        </w:tc>
        <w:tc>
          <w:tcPr>
            <w:tcW w:w="810" w:type="dxa"/>
          </w:tcPr>
          <w:p w:rsidR="00747EA9" w:rsidRDefault="00747EA9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</w:t>
            </w:r>
          </w:p>
          <w:p w:rsidR="000A0F90" w:rsidRPr="006054C7" w:rsidRDefault="000A0F90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720" w:type="dxa"/>
          </w:tcPr>
          <w:p w:rsidR="00747EA9" w:rsidRDefault="00747EA9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FCD</w:t>
            </w:r>
          </w:p>
          <w:p w:rsidR="000A0F90" w:rsidRPr="006054C7" w:rsidRDefault="000A0F90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4%</w:t>
            </w:r>
          </w:p>
        </w:tc>
        <w:tc>
          <w:tcPr>
            <w:tcW w:w="720" w:type="dxa"/>
          </w:tcPr>
          <w:p w:rsidR="00747EA9" w:rsidRDefault="00747EA9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</w:t>
            </w:r>
          </w:p>
          <w:p w:rsidR="000A0F90" w:rsidRPr="006054C7" w:rsidRDefault="000A0F90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4%</w:t>
            </w:r>
          </w:p>
        </w:tc>
        <w:tc>
          <w:tcPr>
            <w:tcW w:w="720" w:type="dxa"/>
          </w:tcPr>
          <w:p w:rsidR="00747EA9" w:rsidRDefault="00747EA9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  <w:p w:rsidR="000A0F90" w:rsidRPr="006054C7" w:rsidRDefault="000A0F90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4%</w:t>
            </w:r>
          </w:p>
        </w:tc>
        <w:tc>
          <w:tcPr>
            <w:tcW w:w="720" w:type="dxa"/>
          </w:tcPr>
          <w:p w:rsidR="00747EA9" w:rsidRDefault="00747EA9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</w:t>
            </w:r>
          </w:p>
          <w:p w:rsidR="000A0F90" w:rsidRPr="006054C7" w:rsidRDefault="000A0F90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4%</w:t>
            </w:r>
          </w:p>
        </w:tc>
        <w:tc>
          <w:tcPr>
            <w:tcW w:w="720" w:type="dxa"/>
          </w:tcPr>
          <w:p w:rsidR="00747EA9" w:rsidRDefault="00747EA9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  <w:p w:rsidR="000A0F90" w:rsidRPr="006054C7" w:rsidRDefault="000A0F90" w:rsidP="00115A7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4%</w:t>
            </w:r>
          </w:p>
        </w:tc>
        <w:tc>
          <w:tcPr>
            <w:tcW w:w="720" w:type="dxa"/>
            <w:vMerge/>
          </w:tcPr>
          <w:p w:rsidR="00747EA9" w:rsidRDefault="00747EA9" w:rsidP="00115A73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:rsidR="00747EA9" w:rsidRPr="006054C7" w:rsidRDefault="00747EA9" w:rsidP="00115A73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747EA9" w:rsidRPr="006054C7" w:rsidRDefault="00747EA9" w:rsidP="00115A73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00483D" w:rsidRPr="00E753AB" w:rsidTr="000A0F90">
        <w:tc>
          <w:tcPr>
            <w:tcW w:w="216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 w:val="restart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 w:val="restart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 w:val="restart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 w:val="restart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63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153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</w:tr>
      <w:tr w:rsidR="0000483D" w:rsidRPr="00E753AB" w:rsidTr="000A0F90">
        <w:tc>
          <w:tcPr>
            <w:tcW w:w="216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63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153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</w:tr>
      <w:tr w:rsidR="0000483D" w:rsidRPr="00E753AB" w:rsidTr="000A0F90">
        <w:tc>
          <w:tcPr>
            <w:tcW w:w="216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63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153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</w:tr>
      <w:tr w:rsidR="0000483D" w:rsidRPr="00E753AB" w:rsidTr="000A0F90">
        <w:tc>
          <w:tcPr>
            <w:tcW w:w="216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63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153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</w:tr>
      <w:tr w:rsidR="0000483D" w:rsidRPr="00E753AB" w:rsidTr="000A0F90">
        <w:tc>
          <w:tcPr>
            <w:tcW w:w="216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vMerge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63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  <w:tc>
          <w:tcPr>
            <w:tcW w:w="1530" w:type="dxa"/>
          </w:tcPr>
          <w:p w:rsidR="0000483D" w:rsidRPr="00E753AB" w:rsidRDefault="0000483D" w:rsidP="00115A73">
            <w:pPr>
              <w:rPr>
                <w:sz w:val="48"/>
                <w:szCs w:val="48"/>
              </w:rPr>
            </w:pPr>
          </w:p>
        </w:tc>
      </w:tr>
    </w:tbl>
    <w:p w:rsidR="0000483D" w:rsidRDefault="0000483D" w:rsidP="0000483D">
      <w:pPr>
        <w:rPr>
          <w:rFonts w:ascii="Cambria" w:hAnsi="Cambria"/>
          <w:b/>
          <w:sz w:val="28"/>
          <w:szCs w:val="28"/>
        </w:rPr>
      </w:pPr>
    </w:p>
    <w:p w:rsidR="0000483D" w:rsidRPr="00747EA9" w:rsidRDefault="00747EA9" w:rsidP="0000483D">
      <w:pPr>
        <w:ind w:right="480"/>
        <w:rPr>
          <w:sz w:val="28"/>
          <w:szCs w:val="28"/>
        </w:rPr>
      </w:pPr>
      <w:r w:rsidRPr="00747EA9">
        <w:rPr>
          <w:sz w:val="28"/>
          <w:szCs w:val="28"/>
        </w:rPr>
        <w:t xml:space="preserve">SC - </w:t>
      </w:r>
      <w:r w:rsidR="0000483D" w:rsidRPr="00747EA9">
        <w:rPr>
          <w:sz w:val="28"/>
          <w:szCs w:val="28"/>
        </w:rPr>
        <w:t>State chart diagram</w:t>
      </w:r>
      <w:r w:rsidR="0000483D" w:rsidRPr="00747EA9">
        <w:rPr>
          <w:sz w:val="28"/>
          <w:szCs w:val="28"/>
        </w:rPr>
        <w:tab/>
      </w:r>
    </w:p>
    <w:p w:rsidR="0000483D" w:rsidRPr="00747EA9" w:rsidRDefault="00747EA9" w:rsidP="0000483D">
      <w:pPr>
        <w:ind w:right="480"/>
        <w:rPr>
          <w:sz w:val="28"/>
          <w:szCs w:val="28"/>
        </w:rPr>
      </w:pPr>
      <w:r w:rsidRPr="00747EA9">
        <w:rPr>
          <w:sz w:val="28"/>
          <w:szCs w:val="28"/>
        </w:rPr>
        <w:t xml:space="preserve">DID - </w:t>
      </w:r>
      <w:r w:rsidR="0000483D" w:rsidRPr="00747EA9">
        <w:rPr>
          <w:sz w:val="28"/>
          <w:szCs w:val="28"/>
        </w:rPr>
        <w:t>Design interaction diagrams</w:t>
      </w:r>
      <w:r w:rsidR="0000483D" w:rsidRPr="00747EA9">
        <w:rPr>
          <w:sz w:val="28"/>
          <w:szCs w:val="28"/>
        </w:rPr>
        <w:tab/>
      </w:r>
    </w:p>
    <w:p w:rsidR="0000483D" w:rsidRPr="00747EA9" w:rsidRDefault="00747EA9" w:rsidP="0000483D">
      <w:pPr>
        <w:ind w:right="480"/>
        <w:rPr>
          <w:sz w:val="28"/>
          <w:szCs w:val="28"/>
        </w:rPr>
      </w:pPr>
      <w:r w:rsidRPr="00747EA9">
        <w:rPr>
          <w:sz w:val="28"/>
          <w:szCs w:val="28"/>
        </w:rPr>
        <w:t xml:space="preserve">FCD - </w:t>
      </w:r>
      <w:r w:rsidR="0000483D" w:rsidRPr="00747EA9">
        <w:rPr>
          <w:sz w:val="28"/>
          <w:szCs w:val="28"/>
        </w:rPr>
        <w:t>Final class diagram</w:t>
      </w:r>
      <w:r w:rsidR="0000483D" w:rsidRPr="00747EA9">
        <w:rPr>
          <w:sz w:val="28"/>
          <w:szCs w:val="28"/>
        </w:rPr>
        <w:tab/>
      </w:r>
    </w:p>
    <w:p w:rsidR="0000483D" w:rsidRPr="00747EA9" w:rsidRDefault="00747EA9" w:rsidP="0000483D">
      <w:pPr>
        <w:ind w:right="480"/>
        <w:rPr>
          <w:sz w:val="28"/>
          <w:szCs w:val="28"/>
        </w:rPr>
      </w:pPr>
      <w:r w:rsidRPr="00747EA9">
        <w:rPr>
          <w:sz w:val="28"/>
          <w:szCs w:val="28"/>
        </w:rPr>
        <w:t xml:space="preserve">PD - </w:t>
      </w:r>
      <w:r w:rsidR="0000483D" w:rsidRPr="00747EA9">
        <w:rPr>
          <w:sz w:val="28"/>
          <w:szCs w:val="28"/>
        </w:rPr>
        <w:t>Package diagram</w:t>
      </w:r>
      <w:r w:rsidR="0000483D" w:rsidRPr="00747EA9">
        <w:rPr>
          <w:sz w:val="28"/>
          <w:szCs w:val="28"/>
        </w:rPr>
        <w:tab/>
      </w:r>
    </w:p>
    <w:p w:rsidR="0000483D" w:rsidRPr="00747EA9" w:rsidRDefault="00747EA9" w:rsidP="0000483D">
      <w:pPr>
        <w:ind w:right="480"/>
        <w:rPr>
          <w:sz w:val="28"/>
          <w:szCs w:val="28"/>
        </w:rPr>
      </w:pPr>
      <w:r w:rsidRPr="00747EA9">
        <w:rPr>
          <w:sz w:val="28"/>
          <w:szCs w:val="28"/>
        </w:rPr>
        <w:t>DD</w:t>
      </w:r>
      <w:proofErr w:type="gramStart"/>
      <w:r w:rsidRPr="00747EA9">
        <w:rPr>
          <w:sz w:val="28"/>
          <w:szCs w:val="28"/>
        </w:rPr>
        <w:t xml:space="preserve">-  </w:t>
      </w:r>
      <w:r w:rsidR="0000483D" w:rsidRPr="00747EA9">
        <w:rPr>
          <w:sz w:val="28"/>
          <w:szCs w:val="28"/>
        </w:rPr>
        <w:t>Deployment</w:t>
      </w:r>
      <w:proofErr w:type="gramEnd"/>
      <w:r w:rsidR="0000483D" w:rsidRPr="00747EA9">
        <w:rPr>
          <w:sz w:val="28"/>
          <w:szCs w:val="28"/>
        </w:rPr>
        <w:t xml:space="preserve"> Diagram</w:t>
      </w:r>
      <w:r w:rsidR="0000483D" w:rsidRPr="00747EA9">
        <w:rPr>
          <w:sz w:val="28"/>
          <w:szCs w:val="28"/>
        </w:rPr>
        <w:tab/>
      </w:r>
    </w:p>
    <w:p w:rsidR="0000483D" w:rsidRPr="00747EA9" w:rsidRDefault="00747EA9" w:rsidP="0000483D">
      <w:pPr>
        <w:ind w:right="480"/>
        <w:rPr>
          <w:sz w:val="28"/>
          <w:szCs w:val="28"/>
        </w:rPr>
      </w:pPr>
      <w:r w:rsidRPr="00747EA9">
        <w:rPr>
          <w:sz w:val="28"/>
          <w:szCs w:val="28"/>
        </w:rPr>
        <w:t xml:space="preserve">TW - </w:t>
      </w:r>
      <w:r w:rsidR="0000483D" w:rsidRPr="00747EA9">
        <w:rPr>
          <w:sz w:val="28"/>
          <w:szCs w:val="28"/>
        </w:rPr>
        <w:t>Team Work</w:t>
      </w:r>
      <w:r w:rsidR="0000483D" w:rsidRPr="00747EA9">
        <w:rPr>
          <w:sz w:val="28"/>
          <w:szCs w:val="28"/>
        </w:rPr>
        <w:tab/>
      </w:r>
    </w:p>
    <w:p w:rsidR="0000483D" w:rsidRPr="00747EA9" w:rsidRDefault="00747EA9" w:rsidP="0000483D">
      <w:pPr>
        <w:ind w:right="480"/>
        <w:rPr>
          <w:sz w:val="28"/>
          <w:szCs w:val="28"/>
        </w:rPr>
      </w:pPr>
      <w:r w:rsidRPr="00747EA9">
        <w:rPr>
          <w:sz w:val="28"/>
          <w:szCs w:val="28"/>
        </w:rPr>
        <w:t xml:space="preserve">PM - </w:t>
      </w:r>
      <w:r w:rsidR="0000483D" w:rsidRPr="00747EA9">
        <w:rPr>
          <w:sz w:val="28"/>
          <w:szCs w:val="28"/>
        </w:rPr>
        <w:t>Project management</w:t>
      </w:r>
      <w:r w:rsidR="0000483D" w:rsidRPr="00747EA9">
        <w:rPr>
          <w:sz w:val="28"/>
          <w:szCs w:val="28"/>
        </w:rPr>
        <w:tab/>
      </w:r>
    </w:p>
    <w:p w:rsidR="0000483D" w:rsidRDefault="0000483D" w:rsidP="00AA7C21">
      <w:pPr>
        <w:ind w:right="480"/>
        <w:sectPr w:rsidR="0000483D" w:rsidSect="004D0FA2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0E6D84" w:rsidRDefault="000E6D84" w:rsidP="000E6D84">
      <w:pPr>
        <w:jc w:val="center"/>
        <w:rPr>
          <w:b/>
          <w:u w:val="single"/>
        </w:rPr>
      </w:pPr>
      <w:bookmarkStart w:id="1" w:name="_GoBack"/>
      <w:bookmarkEnd w:id="1"/>
      <w:r w:rsidRPr="00440CFC">
        <w:rPr>
          <w:b/>
        </w:rPr>
        <w:lastRenderedPageBreak/>
        <w:t>BACS2053 Object-Oriented Analysis and Design</w:t>
      </w:r>
      <w:r>
        <w:rPr>
          <w:b/>
        </w:rPr>
        <w:t xml:space="preserve"> </w:t>
      </w:r>
      <w:r w:rsidRPr="00440CFC">
        <w:rPr>
          <w:b/>
          <w:u w:val="single"/>
        </w:rPr>
        <w:t xml:space="preserve">(Assessment Rubrics for </w:t>
      </w:r>
      <w:r w:rsidRPr="00711B1C">
        <w:rPr>
          <w:b/>
          <w:u w:val="single"/>
        </w:rPr>
        <w:t>Part 2(</w:t>
      </w:r>
      <w:r>
        <w:rPr>
          <w:b/>
          <w:u w:val="single"/>
        </w:rPr>
        <w:t>36</w:t>
      </w:r>
      <w:r w:rsidRPr="00711B1C">
        <w:rPr>
          <w:b/>
          <w:u w:val="single"/>
        </w:rPr>
        <w:t>%)</w:t>
      </w:r>
    </w:p>
    <w:tbl>
      <w:tblPr>
        <w:tblStyle w:val="TableGrid"/>
        <w:tblW w:w="22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47"/>
        <w:gridCol w:w="2731"/>
        <w:gridCol w:w="4833"/>
      </w:tblGrid>
      <w:tr w:rsidR="000E6D84" w:rsidRPr="00F2646B" w:rsidTr="00115A73">
        <w:tc>
          <w:tcPr>
            <w:tcW w:w="10368" w:type="dxa"/>
            <w:vMerge w:val="restart"/>
          </w:tcPr>
          <w:p w:rsidR="000E6D84" w:rsidRDefault="000E6D84" w:rsidP="00115A73">
            <w:pPr>
              <w:rPr>
                <w:sz w:val="22"/>
                <w:szCs w:val="22"/>
              </w:rPr>
            </w:pPr>
            <w:r w:rsidRPr="00F2646B"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C1A748" wp14:editId="583B2256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110652</wp:posOffset>
                      </wp:positionV>
                      <wp:extent cx="752475" cy="23812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74.35pt;margin-top:8.7pt;width:59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" filled="f" strokecolor="black [3213]" strokeweight=".5pt"/>
                  </w:pict>
                </mc:Fallback>
              </mc:AlternateContent>
            </w:r>
          </w:p>
          <w:p w:rsidR="000E6D84" w:rsidRPr="00F2646B" w:rsidRDefault="000E6D84" w:rsidP="00115A73">
            <w:pPr>
              <w:rPr>
                <w:sz w:val="22"/>
                <w:szCs w:val="22"/>
              </w:rPr>
            </w:pPr>
            <w:r w:rsidRPr="00F2646B">
              <w:rPr>
                <w:sz w:val="22"/>
                <w:szCs w:val="22"/>
              </w:rPr>
              <w:t>Tutorial Group :</w:t>
            </w:r>
            <w:r>
              <w:rPr>
                <w:sz w:val="22"/>
                <w:szCs w:val="22"/>
              </w:rPr>
              <w:t xml:space="preserve">                      </w:t>
            </w:r>
            <w:r w:rsidRPr="00F2646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</w:t>
            </w:r>
            <w:r w:rsidRPr="00F2646B">
              <w:rPr>
                <w:sz w:val="22"/>
                <w:szCs w:val="22"/>
              </w:rPr>
              <w:t>(Programme: RSD2 May16)</w:t>
            </w:r>
            <w:r w:rsidRPr="00F2646B">
              <w:rPr>
                <w:sz w:val="22"/>
                <w:szCs w:val="22"/>
              </w:rPr>
              <w:tab/>
              <w:t xml:space="preserve">                                                   </w:t>
            </w:r>
            <w:r>
              <w:rPr>
                <w:sz w:val="22"/>
                <w:szCs w:val="22"/>
              </w:rPr>
              <w:t xml:space="preserve">                                                            </w:t>
            </w:r>
            <w:r w:rsidRPr="00F2646B">
              <w:rPr>
                <w:sz w:val="22"/>
                <w:szCs w:val="22"/>
              </w:rPr>
              <w:t>Grade: ____</w:t>
            </w:r>
          </w:p>
          <w:p w:rsidR="000E6D84" w:rsidRPr="00F2646B" w:rsidRDefault="000E6D84" w:rsidP="00115A73">
            <w:pPr>
              <w:rPr>
                <w:sz w:val="22"/>
                <w:szCs w:val="22"/>
              </w:rPr>
            </w:pPr>
          </w:p>
          <w:p w:rsidR="000E6D84" w:rsidRPr="00F2646B" w:rsidRDefault="000E6D84" w:rsidP="00115A73">
            <w:pPr>
              <w:rPr>
                <w:sz w:val="22"/>
                <w:szCs w:val="22"/>
              </w:rPr>
            </w:pPr>
            <w:r w:rsidRPr="00F2646B"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FA12B62" wp14:editId="150A4F42">
                      <wp:simplePos x="0" y="0"/>
                      <wp:positionH relativeFrom="column">
                        <wp:posOffset>7565287</wp:posOffset>
                      </wp:positionH>
                      <wp:positionV relativeFrom="paragraph">
                        <wp:posOffset>5080</wp:posOffset>
                      </wp:positionV>
                      <wp:extent cx="1581150" cy="2952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4" o:spid="_x0000_s1026" style="position:absolute;margin-left:595.7pt;margin-top:.4pt;width:124.5pt;height:2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" filled="f" strokecolor="black [3213]" strokeweight=".5pt"/>
                  </w:pict>
                </mc:Fallback>
              </mc:AlternateContent>
            </w:r>
            <w:r w:rsidRPr="00F2646B"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8F45CE" wp14:editId="5E75DDD4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5080</wp:posOffset>
                      </wp:positionV>
                      <wp:extent cx="1581150" cy="2952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75.75pt;margin-top:.4pt;width:124.5pt;height:2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" filled="f" strokecolor="black [3213]" strokeweight=".5pt"/>
                  </w:pict>
                </mc:Fallback>
              </mc:AlternateContent>
            </w:r>
            <w:r w:rsidRPr="00F2646B"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CC00BB" wp14:editId="2F44E34C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5080</wp:posOffset>
                      </wp:positionV>
                      <wp:extent cx="1581150" cy="2952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204pt;margin-top:.4pt;width:124.5pt;height:2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" filled="f" strokecolor="black [3213]" strokeweight=".5pt"/>
                  </w:pict>
                </mc:Fallback>
              </mc:AlternateContent>
            </w:r>
            <w:r w:rsidRPr="00F2646B"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D09AAD" wp14:editId="5DCA9DF0">
                      <wp:simplePos x="0" y="0"/>
                      <wp:positionH relativeFrom="column">
                        <wp:posOffset>5895975</wp:posOffset>
                      </wp:positionH>
                      <wp:positionV relativeFrom="paragraph">
                        <wp:posOffset>5080</wp:posOffset>
                      </wp:positionV>
                      <wp:extent cx="1581150" cy="29527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0" o:spid="_x0000_s1026" style="position:absolute;margin-left:464.25pt;margin-top:.4pt;width:124.5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" filled="f" strokecolor="black [3213]" strokeweight=".5pt"/>
                  </w:pict>
                </mc:Fallback>
              </mc:AlternateContent>
            </w:r>
            <w:r w:rsidRPr="00F2646B"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19D7C8" wp14:editId="1777DF90">
                      <wp:simplePos x="0" y="0"/>
                      <wp:positionH relativeFrom="column">
                        <wp:posOffset>4248150</wp:posOffset>
                      </wp:positionH>
                      <wp:positionV relativeFrom="paragraph">
                        <wp:posOffset>5080</wp:posOffset>
                      </wp:positionV>
                      <wp:extent cx="1581150" cy="29527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1" o:spid="_x0000_s1026" style="position:absolute;margin-left:334.5pt;margin-top:.4pt;width:124.5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" filled="f" strokecolor="black [3213]" strokeweight=".5pt"/>
                  </w:pict>
                </mc:Fallback>
              </mc:AlternateContent>
            </w:r>
            <w:r w:rsidRPr="00F2646B">
              <w:rPr>
                <w:sz w:val="22"/>
                <w:szCs w:val="22"/>
              </w:rPr>
              <w:t>Student’s Name:</w:t>
            </w:r>
            <w:r w:rsidRPr="00F2646B">
              <w:rPr>
                <w:sz w:val="22"/>
                <w:szCs w:val="22"/>
              </w:rPr>
              <w:tab/>
            </w:r>
          </w:p>
          <w:p w:rsidR="000E6D84" w:rsidRPr="00F2646B" w:rsidRDefault="000E6D84" w:rsidP="00115A73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882" w:type="dxa"/>
          </w:tcPr>
          <w:p w:rsidR="000E6D84" w:rsidRPr="00F2646B" w:rsidRDefault="000E6D84" w:rsidP="00115A73">
            <w:pPr>
              <w:rPr>
                <w:sz w:val="22"/>
                <w:szCs w:val="22"/>
              </w:rPr>
            </w:pPr>
          </w:p>
        </w:tc>
        <w:tc>
          <w:tcPr>
            <w:tcW w:w="3330" w:type="dxa"/>
          </w:tcPr>
          <w:p w:rsidR="000E6D84" w:rsidRPr="00F2646B" w:rsidRDefault="000E6D84" w:rsidP="00115A73">
            <w:pPr>
              <w:rPr>
                <w:sz w:val="22"/>
                <w:szCs w:val="22"/>
              </w:rPr>
            </w:pPr>
            <w:r w:rsidRPr="00F2646B">
              <w:rPr>
                <w:sz w:val="22"/>
                <w:szCs w:val="22"/>
              </w:rPr>
              <w:t>Grade: ____</w:t>
            </w:r>
          </w:p>
        </w:tc>
      </w:tr>
      <w:tr w:rsidR="000E6D84" w:rsidRPr="0090421B" w:rsidTr="00115A73">
        <w:tc>
          <w:tcPr>
            <w:tcW w:w="10368" w:type="dxa"/>
            <w:vMerge/>
          </w:tcPr>
          <w:p w:rsidR="000E6D84" w:rsidRPr="0090421B" w:rsidRDefault="000E6D84" w:rsidP="00115A73">
            <w:pPr>
              <w:rPr>
                <w:b/>
              </w:rPr>
            </w:pPr>
          </w:p>
        </w:tc>
        <w:tc>
          <w:tcPr>
            <w:tcW w:w="1882" w:type="dxa"/>
          </w:tcPr>
          <w:p w:rsidR="000E6D84" w:rsidRPr="0090421B" w:rsidRDefault="000E6D84" w:rsidP="00115A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CC84ADC" wp14:editId="5AECD8ED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121920</wp:posOffset>
                      </wp:positionV>
                      <wp:extent cx="1581150" cy="2952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2" o:spid="_x0000_s1026" style="position:absolute;margin-left:74.85pt;margin-top:9.6pt;width:124.5pt;height:2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" filled="f" strokecolor="black [3213]" strokeweight=".5pt"/>
                  </w:pict>
                </mc:Fallback>
              </mc:AlternateContent>
            </w:r>
          </w:p>
        </w:tc>
        <w:tc>
          <w:tcPr>
            <w:tcW w:w="3330" w:type="dxa"/>
          </w:tcPr>
          <w:p w:rsidR="000E6D84" w:rsidRPr="0090421B" w:rsidRDefault="000E6D84" w:rsidP="00115A73"/>
        </w:tc>
      </w:tr>
    </w:tbl>
    <w:p w:rsidR="000E6D84" w:rsidRDefault="000E6D84" w:rsidP="000E6D84">
      <w:r w:rsidRPr="0090421B">
        <w:rPr>
          <w:b/>
        </w:rPr>
        <w:t>RUBRICS</w:t>
      </w:r>
    </w:p>
    <w:tbl>
      <w:tblPr>
        <w:tblpPr w:leftFromText="180" w:rightFromText="180" w:vertAnchor="text" w:tblpX="-144" w:tblpY="1"/>
        <w:tblOverlap w:val="never"/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388"/>
        <w:gridCol w:w="2338"/>
        <w:gridCol w:w="1620"/>
        <w:gridCol w:w="1584"/>
        <w:gridCol w:w="1836"/>
        <w:gridCol w:w="1530"/>
        <w:gridCol w:w="1656"/>
        <w:gridCol w:w="2844"/>
      </w:tblGrid>
      <w:tr w:rsidR="000E6D84" w:rsidRPr="00BA2D85" w:rsidTr="00BD43F6">
        <w:trPr>
          <w:trHeight w:val="440"/>
        </w:trPr>
        <w:tc>
          <w:tcPr>
            <w:tcW w:w="1152" w:type="dxa"/>
            <w:shd w:val="clear" w:color="auto" w:fill="auto"/>
            <w:noWrap/>
            <w:hideMark/>
          </w:tcPr>
          <w:p w:rsidR="000E6D84" w:rsidRPr="00911C7F" w:rsidRDefault="000E6D84" w:rsidP="00115A73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Area</w:t>
            </w:r>
          </w:p>
        </w:tc>
        <w:tc>
          <w:tcPr>
            <w:tcW w:w="1388" w:type="dxa"/>
          </w:tcPr>
          <w:p w:rsidR="000E6D84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State</w:t>
            </w:r>
          </w:p>
          <w:p w:rsidR="000E6D84" w:rsidRPr="00911C7F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chart diagram</w:t>
            </w:r>
          </w:p>
        </w:tc>
        <w:tc>
          <w:tcPr>
            <w:tcW w:w="2338" w:type="dxa"/>
            <w:shd w:val="clear" w:color="auto" w:fill="auto"/>
            <w:noWrap/>
            <w:hideMark/>
          </w:tcPr>
          <w:p w:rsidR="000E6D84" w:rsidRPr="00911C7F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Design interaction diagrams</w:t>
            </w:r>
          </w:p>
        </w:tc>
        <w:tc>
          <w:tcPr>
            <w:tcW w:w="1620" w:type="dxa"/>
          </w:tcPr>
          <w:p w:rsidR="000E6D84" w:rsidRPr="00911C7F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Final class diagram</w:t>
            </w:r>
          </w:p>
        </w:tc>
        <w:tc>
          <w:tcPr>
            <w:tcW w:w="1584" w:type="dxa"/>
            <w:shd w:val="clear" w:color="auto" w:fill="auto"/>
            <w:noWrap/>
            <w:hideMark/>
          </w:tcPr>
          <w:p w:rsidR="000E6D84" w:rsidRPr="00911C7F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Package diagram</w:t>
            </w:r>
          </w:p>
        </w:tc>
        <w:tc>
          <w:tcPr>
            <w:tcW w:w="1836" w:type="dxa"/>
          </w:tcPr>
          <w:p w:rsidR="000E6D84" w:rsidRPr="00911C7F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Deployment Diagram</w:t>
            </w:r>
          </w:p>
        </w:tc>
        <w:tc>
          <w:tcPr>
            <w:tcW w:w="1530" w:type="dxa"/>
          </w:tcPr>
          <w:p w:rsidR="000E6D84" w:rsidRPr="00911C7F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Team Work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:rsidR="000E6D84" w:rsidRPr="00911C7F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Project management</w:t>
            </w:r>
          </w:p>
        </w:tc>
        <w:tc>
          <w:tcPr>
            <w:tcW w:w="2844" w:type="dxa"/>
          </w:tcPr>
          <w:p w:rsidR="000E6D84" w:rsidRPr="00911C7F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Presentation</w:t>
            </w:r>
          </w:p>
        </w:tc>
      </w:tr>
      <w:tr w:rsidR="000E6D84" w:rsidRPr="00BA2D85" w:rsidTr="00BD43F6">
        <w:trPr>
          <w:trHeight w:val="300"/>
        </w:trPr>
        <w:tc>
          <w:tcPr>
            <w:tcW w:w="1152" w:type="dxa"/>
            <w:shd w:val="clear" w:color="auto" w:fill="auto"/>
            <w:noWrap/>
            <w:hideMark/>
          </w:tcPr>
          <w:p w:rsidR="000E6D84" w:rsidRPr="00911C7F" w:rsidRDefault="000E6D84" w:rsidP="00115A73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1388" w:type="dxa"/>
          </w:tcPr>
          <w:p w:rsidR="000E6D84" w:rsidRPr="005C04B4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highlight w:val="yellow"/>
              </w:rPr>
            </w:pPr>
            <w:r w:rsidRPr="005C04B4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(4)</w:t>
            </w:r>
          </w:p>
        </w:tc>
        <w:tc>
          <w:tcPr>
            <w:tcW w:w="2338" w:type="dxa"/>
            <w:shd w:val="clear" w:color="auto" w:fill="auto"/>
            <w:noWrap/>
            <w:hideMark/>
          </w:tcPr>
          <w:p w:rsidR="000E6D84" w:rsidRPr="005C04B4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5C04B4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(8)</w:t>
            </w:r>
          </w:p>
        </w:tc>
        <w:tc>
          <w:tcPr>
            <w:tcW w:w="1620" w:type="dxa"/>
          </w:tcPr>
          <w:p w:rsidR="000E6D84" w:rsidRPr="005C04B4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5C04B4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(4)</w:t>
            </w:r>
          </w:p>
        </w:tc>
        <w:tc>
          <w:tcPr>
            <w:tcW w:w="1584" w:type="dxa"/>
            <w:shd w:val="clear" w:color="auto" w:fill="auto"/>
            <w:noWrap/>
            <w:hideMark/>
          </w:tcPr>
          <w:p w:rsidR="000E6D84" w:rsidRPr="005C04B4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5C04B4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(4)</w:t>
            </w:r>
          </w:p>
        </w:tc>
        <w:tc>
          <w:tcPr>
            <w:tcW w:w="1836" w:type="dxa"/>
          </w:tcPr>
          <w:p w:rsidR="000E6D84" w:rsidRPr="005C04B4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5C04B4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(4)</w:t>
            </w:r>
          </w:p>
        </w:tc>
        <w:tc>
          <w:tcPr>
            <w:tcW w:w="1530" w:type="dxa"/>
          </w:tcPr>
          <w:p w:rsidR="000E6D84" w:rsidRPr="005C04B4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(4)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:rsidR="000E6D84" w:rsidRPr="005C04B4" w:rsidRDefault="000E6D84" w:rsidP="00115A73">
            <w:pPr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(4</w:t>
            </w:r>
            <w:r w:rsidRPr="005C04B4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844" w:type="dxa"/>
          </w:tcPr>
          <w:p w:rsidR="000E6D84" w:rsidRPr="005C04B4" w:rsidRDefault="000E6D84" w:rsidP="00115A73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5C04B4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(4)</w:t>
            </w:r>
          </w:p>
        </w:tc>
      </w:tr>
      <w:tr w:rsidR="000E6D84" w:rsidRPr="00BA2D85" w:rsidTr="00BD43F6">
        <w:trPr>
          <w:trHeight w:val="257"/>
        </w:trPr>
        <w:tc>
          <w:tcPr>
            <w:tcW w:w="1152" w:type="dxa"/>
            <w:shd w:val="clear" w:color="auto" w:fill="auto"/>
            <w:noWrap/>
            <w:hideMark/>
          </w:tcPr>
          <w:p w:rsidR="000E6D84" w:rsidRPr="00911C7F" w:rsidRDefault="000E6D84" w:rsidP="00115A73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1388" w:type="dxa"/>
          </w:tcPr>
          <w:p w:rsidR="000E6D84" w:rsidRPr="00565A0A" w:rsidRDefault="000E6D84" w:rsidP="00115A73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565A0A">
              <w:rPr>
                <w:rFonts w:ascii="Arial" w:eastAsia="Calibri" w:hAnsi="Arial" w:cs="Arial"/>
                <w:sz w:val="16"/>
                <w:szCs w:val="16"/>
              </w:rPr>
              <w:t>The state chart diagrams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 are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incomplete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illogical</w:t>
            </w:r>
            <w:r w:rsidRPr="00565A0A">
              <w:rPr>
                <w:rFonts w:ascii="Arial" w:eastAsia="Calibri" w:hAnsi="Arial" w:cs="Arial"/>
                <w:sz w:val="16"/>
                <w:szCs w:val="16"/>
              </w:rPr>
              <w:t>.</w:t>
            </w:r>
          </w:p>
          <w:p w:rsidR="000E6D84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(0-1m)</w:t>
            </w:r>
          </w:p>
        </w:tc>
        <w:tc>
          <w:tcPr>
            <w:tcW w:w="2338" w:type="dxa"/>
            <w:shd w:val="clear" w:color="auto" w:fill="auto"/>
            <w:noWrap/>
            <w:hideMark/>
          </w:tcPr>
          <w:p w:rsidR="000E6D84" w:rsidRPr="00565A0A" w:rsidRDefault="000E6D84" w:rsidP="00115A73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565A0A">
              <w:rPr>
                <w:rFonts w:ascii="Arial" w:eastAsia="Calibri" w:hAnsi="Arial" w:cs="Arial"/>
                <w:sz w:val="16"/>
                <w:szCs w:val="16"/>
              </w:rPr>
              <w:t>The interaction diagrams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 are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incomplete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illogical</w:t>
            </w:r>
            <w:r w:rsidRPr="00565A0A">
              <w:rPr>
                <w:rFonts w:ascii="Arial" w:eastAsia="Calibri" w:hAnsi="Arial" w:cs="Arial"/>
                <w:sz w:val="16"/>
                <w:szCs w:val="16"/>
              </w:rPr>
              <w:t>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(0-2m)</w:t>
            </w:r>
          </w:p>
        </w:tc>
        <w:tc>
          <w:tcPr>
            <w:tcW w:w="1620" w:type="dxa"/>
          </w:tcPr>
          <w:p w:rsidR="000E6D84" w:rsidRPr="00565A0A" w:rsidRDefault="000E6D84" w:rsidP="00115A73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565A0A">
              <w:rPr>
                <w:rFonts w:ascii="Arial" w:eastAsia="Calibri" w:hAnsi="Arial" w:cs="Arial"/>
                <w:sz w:val="16"/>
                <w:szCs w:val="16"/>
              </w:rPr>
              <w:t>The final class diagram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incomplete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illogical</w:t>
            </w:r>
            <w:r w:rsidRPr="00565A0A">
              <w:rPr>
                <w:rFonts w:ascii="Arial" w:eastAsia="Calibri" w:hAnsi="Arial" w:cs="Arial"/>
                <w:sz w:val="16"/>
                <w:szCs w:val="16"/>
              </w:rPr>
              <w:t>.</w:t>
            </w:r>
          </w:p>
          <w:p w:rsidR="000E6D84" w:rsidRDefault="000E6D84" w:rsidP="00115A73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eastAsia="Calibri" w:hAnsi="Arial" w:cs="Arial"/>
                <w:sz w:val="16"/>
                <w:szCs w:val="16"/>
              </w:rPr>
              <w:t>(0-1m)</w:t>
            </w:r>
          </w:p>
        </w:tc>
        <w:tc>
          <w:tcPr>
            <w:tcW w:w="1584" w:type="dxa"/>
            <w:shd w:val="clear" w:color="auto" w:fill="auto"/>
            <w:noWrap/>
            <w:hideMark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Major error(s) in package diagram.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(0-1m)</w:t>
            </w:r>
          </w:p>
        </w:tc>
        <w:tc>
          <w:tcPr>
            <w:tcW w:w="1836" w:type="dxa"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Major error(s) in deployment diagram.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(0-1m)</w:t>
            </w:r>
          </w:p>
        </w:tc>
        <w:tc>
          <w:tcPr>
            <w:tcW w:w="1530" w:type="dxa"/>
          </w:tcPr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A86C69">
              <w:rPr>
                <w:rFonts w:ascii="Arial" w:hAnsi="Arial" w:cs="Arial"/>
                <w:sz w:val="16"/>
                <w:szCs w:val="16"/>
              </w:rPr>
              <w:t>Contribute very minimal ideas during meeting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(0-1)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Achieved &gt;= 50% of required weekly deliverables submission for the entire case study.</w:t>
            </w: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eastAsia="Calibri" w:hAnsi="Arial" w:cs="Arial"/>
                <w:sz w:val="16"/>
                <w:szCs w:val="16"/>
              </w:rPr>
              <w:t>(0-</w:t>
            </w:r>
            <w:r>
              <w:rPr>
                <w:rFonts w:ascii="Arial" w:eastAsia="Calibri" w:hAnsi="Arial" w:cs="Arial"/>
                <w:sz w:val="16"/>
                <w:szCs w:val="16"/>
              </w:rPr>
              <w:t>1</w:t>
            </w:r>
            <w:r w:rsidRPr="00565A0A">
              <w:rPr>
                <w:rFonts w:ascii="Arial" w:eastAsia="Calibri" w:hAnsi="Arial" w:cs="Arial"/>
                <w:sz w:val="16"/>
                <w:szCs w:val="16"/>
              </w:rPr>
              <w:t>m)</w:t>
            </w:r>
          </w:p>
        </w:tc>
        <w:tc>
          <w:tcPr>
            <w:tcW w:w="2844" w:type="dxa"/>
          </w:tcPr>
          <w:p w:rsidR="000E6D84" w:rsidRPr="00565A0A" w:rsidRDefault="000E6D84" w:rsidP="00115A7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Reading from presentation material.</w:t>
            </w:r>
          </w:p>
          <w:p w:rsidR="000E6D84" w:rsidRPr="00565A0A" w:rsidRDefault="000E6D84" w:rsidP="00115A7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Presentation material is well prepared. 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 xml:space="preserve">Presentation sequence not well organized and not smooth            </w:t>
            </w: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(0-1m)</w:t>
            </w:r>
          </w:p>
        </w:tc>
      </w:tr>
      <w:tr w:rsidR="000E6D84" w:rsidRPr="00BA2D85" w:rsidTr="00BD43F6">
        <w:trPr>
          <w:trHeight w:val="122"/>
        </w:trPr>
        <w:tc>
          <w:tcPr>
            <w:tcW w:w="1152" w:type="dxa"/>
            <w:shd w:val="clear" w:color="auto" w:fill="auto"/>
            <w:noWrap/>
            <w:hideMark/>
          </w:tcPr>
          <w:p w:rsidR="000E6D84" w:rsidRPr="00911C7F" w:rsidRDefault="000E6D84" w:rsidP="00115A73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1388" w:type="dxa"/>
          </w:tcPr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eastAsia="Calibri" w:hAnsi="Arial" w:cs="Arial"/>
                <w:sz w:val="16"/>
                <w:szCs w:val="16"/>
              </w:rPr>
              <w:t xml:space="preserve">The state chart diagrams 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are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complete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 with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no major errors</w:t>
            </w:r>
            <w:r w:rsidRPr="00565A0A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But </w:t>
            </w:r>
            <w:r w:rsidRPr="0085640E">
              <w:rPr>
                <w:rFonts w:ascii="Arial" w:hAnsi="Arial" w:cs="Arial"/>
                <w:sz w:val="16"/>
                <w:szCs w:val="16"/>
              </w:rPr>
              <w:t>contains flaws</w:t>
            </w:r>
            <w:r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85640E">
              <w:rPr>
                <w:rFonts w:ascii="Arial" w:hAnsi="Arial" w:cs="Arial"/>
                <w:sz w:val="16"/>
                <w:szCs w:val="16"/>
              </w:rPr>
              <w:t>omissions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E6D84" w:rsidRPr="00565A0A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(2m)</w:t>
            </w:r>
          </w:p>
        </w:tc>
        <w:tc>
          <w:tcPr>
            <w:tcW w:w="2338" w:type="dxa"/>
            <w:shd w:val="clear" w:color="auto" w:fill="auto"/>
            <w:noWrap/>
            <w:hideMark/>
          </w:tcPr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eastAsia="Calibri" w:hAnsi="Arial" w:cs="Arial"/>
                <w:sz w:val="16"/>
                <w:szCs w:val="16"/>
              </w:rPr>
              <w:t xml:space="preserve">The diagrams 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are </w:t>
            </w:r>
            <w:proofErr w:type="spellStart"/>
            <w:r w:rsidRPr="00565A0A">
              <w:rPr>
                <w:rFonts w:ascii="Arial" w:hAnsi="Arial" w:cs="Arial"/>
                <w:i/>
                <w:sz w:val="16"/>
                <w:szCs w:val="16"/>
              </w:rPr>
              <w:t>completewith</w:t>
            </w:r>
            <w:proofErr w:type="spellEnd"/>
            <w:r w:rsidRPr="00565A0A">
              <w:rPr>
                <w:rFonts w:ascii="Arial" w:hAnsi="Arial" w:cs="Arial"/>
                <w:i/>
                <w:sz w:val="16"/>
                <w:szCs w:val="16"/>
              </w:rPr>
              <w:t xml:space="preserve"> events carried out by boundary, control and entity objects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;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balanced mix of sequence &amp; collaboration diagram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; </w:t>
            </w:r>
          </w:p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But </w:t>
            </w:r>
            <w:r w:rsidRPr="0085640E">
              <w:rPr>
                <w:rFonts w:ascii="Arial" w:hAnsi="Arial" w:cs="Arial"/>
                <w:sz w:val="16"/>
                <w:szCs w:val="16"/>
              </w:rPr>
              <w:t>contains flaws</w:t>
            </w:r>
            <w:r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85640E">
              <w:rPr>
                <w:rFonts w:ascii="Arial" w:hAnsi="Arial" w:cs="Arial"/>
                <w:sz w:val="16"/>
                <w:szCs w:val="16"/>
              </w:rPr>
              <w:t>omissions</w:t>
            </w:r>
            <w:r>
              <w:rPr>
                <w:rFonts w:ascii="Arial" w:hAnsi="Arial" w:cs="Arial"/>
                <w:sz w:val="16"/>
                <w:szCs w:val="16"/>
              </w:rPr>
              <w:t xml:space="preserve">.           </w:t>
            </w:r>
            <w:r w:rsidRPr="00565A0A">
              <w:rPr>
                <w:rFonts w:ascii="Arial" w:hAnsi="Arial" w:cs="Arial"/>
                <w:sz w:val="16"/>
                <w:szCs w:val="16"/>
              </w:rPr>
              <w:t>(3-4m)</w:t>
            </w:r>
          </w:p>
        </w:tc>
        <w:tc>
          <w:tcPr>
            <w:tcW w:w="1620" w:type="dxa"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eastAsia="Calibri" w:hAnsi="Arial" w:cs="Arial"/>
                <w:sz w:val="16"/>
                <w:szCs w:val="16"/>
              </w:rPr>
              <w:t>The final class diagram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 xml:space="preserve">complete </w:t>
            </w:r>
            <w:r w:rsidRPr="00565A0A">
              <w:rPr>
                <w:rFonts w:ascii="Arial" w:hAnsi="Arial" w:cs="Arial"/>
                <w:sz w:val="16"/>
                <w:szCs w:val="16"/>
              </w:rPr>
              <w:t>with appropriate data types, class operations &amp; class associations.</w:t>
            </w:r>
          </w:p>
          <w:p w:rsidR="000E6D84" w:rsidRPr="00565A0A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(2m)</w:t>
            </w:r>
          </w:p>
        </w:tc>
        <w:tc>
          <w:tcPr>
            <w:tcW w:w="1584" w:type="dxa"/>
            <w:shd w:val="clear" w:color="auto" w:fill="auto"/>
            <w:noWrap/>
            <w:hideMark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Minor error(s) and complete in package diagram.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(2m)</w:t>
            </w:r>
          </w:p>
        </w:tc>
        <w:tc>
          <w:tcPr>
            <w:tcW w:w="1836" w:type="dxa"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Minor error(s) and complete in deployment diagram.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(2m)</w:t>
            </w:r>
          </w:p>
        </w:tc>
        <w:tc>
          <w:tcPr>
            <w:tcW w:w="1530" w:type="dxa"/>
          </w:tcPr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Contribute</w:t>
            </w:r>
            <w:r w:rsidRPr="00A86C6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some </w:t>
            </w:r>
            <w:r w:rsidRPr="00A86C69">
              <w:rPr>
                <w:rFonts w:ascii="Arial" w:hAnsi="Arial" w:cs="Arial"/>
                <w:sz w:val="16"/>
                <w:szCs w:val="16"/>
              </w:rPr>
              <w:t>ideas during meeting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(2m)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Achieved &gt;= 60% of required weekly deliverables submission for the entire case study.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</w:t>
            </w:r>
            <w:r w:rsidRPr="00565A0A">
              <w:rPr>
                <w:rFonts w:ascii="Arial" w:hAnsi="Arial" w:cs="Arial"/>
                <w:sz w:val="16"/>
                <w:szCs w:val="16"/>
              </w:rPr>
              <w:t>m)</w:t>
            </w:r>
          </w:p>
        </w:tc>
        <w:tc>
          <w:tcPr>
            <w:tcW w:w="2844" w:type="dxa"/>
          </w:tcPr>
          <w:p w:rsidR="000E6D84" w:rsidRPr="00565A0A" w:rsidRDefault="000E6D84" w:rsidP="00115A7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Reading occasionally from presentation material.</w:t>
            </w:r>
          </w:p>
          <w:p w:rsidR="000E6D84" w:rsidRPr="00565A0A" w:rsidRDefault="000E6D84" w:rsidP="00115A7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Presentation material is well prepared. 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 xml:space="preserve">Presentation sequence acceptably  organized and smooth </w:t>
            </w: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(2m)</w:t>
            </w:r>
          </w:p>
        </w:tc>
      </w:tr>
      <w:tr w:rsidR="000E6D84" w:rsidRPr="00BA2D85" w:rsidTr="00BD43F6">
        <w:trPr>
          <w:trHeight w:val="300"/>
        </w:trPr>
        <w:tc>
          <w:tcPr>
            <w:tcW w:w="1152" w:type="dxa"/>
            <w:shd w:val="clear" w:color="auto" w:fill="auto"/>
            <w:noWrap/>
            <w:hideMark/>
          </w:tcPr>
          <w:p w:rsidR="000E6D84" w:rsidRPr="00911C7F" w:rsidRDefault="000E6D84" w:rsidP="00115A73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1388" w:type="dxa"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 xml:space="preserve">With </w:t>
            </w:r>
            <w:proofErr w:type="spellStart"/>
            <w:r w:rsidRPr="00565A0A">
              <w:rPr>
                <w:rFonts w:ascii="Arial" w:hAnsi="Arial" w:cs="Arial"/>
                <w:i/>
                <w:sz w:val="16"/>
                <w:szCs w:val="16"/>
              </w:rPr>
              <w:t>labeling</w:t>
            </w:r>
            <w:proofErr w:type="spellEnd"/>
            <w:r w:rsidRPr="00565A0A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no mistakes in logic and notation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.   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(3m)</w:t>
            </w:r>
          </w:p>
        </w:tc>
        <w:tc>
          <w:tcPr>
            <w:tcW w:w="2338" w:type="dxa"/>
            <w:shd w:val="clear" w:color="auto" w:fill="auto"/>
            <w:noWrap/>
            <w:hideMark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 xml:space="preserve">With </w:t>
            </w:r>
            <w:proofErr w:type="spellStart"/>
            <w:r w:rsidRPr="00565A0A">
              <w:rPr>
                <w:rFonts w:ascii="Arial" w:hAnsi="Arial" w:cs="Arial"/>
                <w:i/>
                <w:sz w:val="16"/>
                <w:szCs w:val="16"/>
              </w:rPr>
              <w:t>labeling</w:t>
            </w:r>
            <w:proofErr w:type="spellEnd"/>
            <w:r w:rsidRPr="00565A0A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no mistakes in logic and notation</w:t>
            </w:r>
            <w:r w:rsidRPr="00565A0A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(5-6m)</w:t>
            </w:r>
          </w:p>
        </w:tc>
        <w:tc>
          <w:tcPr>
            <w:tcW w:w="1620" w:type="dxa"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 xml:space="preserve">With appropriate multiplicities &amp; generalization.  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 xml:space="preserve">(3m) </w:t>
            </w:r>
          </w:p>
        </w:tc>
        <w:tc>
          <w:tcPr>
            <w:tcW w:w="1584" w:type="dxa"/>
            <w:shd w:val="clear" w:color="auto" w:fill="auto"/>
            <w:noWrap/>
            <w:hideMark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Almost error-free and complete in package diagram.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 xml:space="preserve">With </w:t>
            </w:r>
            <w:proofErr w:type="spellStart"/>
            <w:r w:rsidRPr="00565A0A">
              <w:rPr>
                <w:rFonts w:ascii="Arial" w:hAnsi="Arial" w:cs="Arial"/>
                <w:i/>
                <w:sz w:val="16"/>
                <w:szCs w:val="16"/>
              </w:rPr>
              <w:t>labeling</w:t>
            </w:r>
            <w:proofErr w:type="spellEnd"/>
            <w:r w:rsidRPr="00565A0A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no mistakes in logic and notation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.     </w:t>
            </w:r>
          </w:p>
          <w:p w:rsidR="000E6D84" w:rsidRPr="00565A0A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(3m)</w:t>
            </w:r>
          </w:p>
        </w:tc>
        <w:tc>
          <w:tcPr>
            <w:tcW w:w="1836" w:type="dxa"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Almost error-free and complete in deployment diagram.</w:t>
            </w:r>
          </w:p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 xml:space="preserve">With </w:t>
            </w:r>
            <w:proofErr w:type="spellStart"/>
            <w:r w:rsidRPr="00565A0A">
              <w:rPr>
                <w:rFonts w:ascii="Arial" w:hAnsi="Arial" w:cs="Arial"/>
                <w:i/>
                <w:sz w:val="16"/>
                <w:szCs w:val="16"/>
              </w:rPr>
              <w:t>labeling</w:t>
            </w:r>
            <w:proofErr w:type="spellEnd"/>
            <w:r w:rsidRPr="00565A0A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no mistakes in logic and notation</w:t>
            </w:r>
            <w:r w:rsidRPr="00565A0A">
              <w:rPr>
                <w:rFonts w:ascii="Arial" w:hAnsi="Arial" w:cs="Arial"/>
                <w:sz w:val="16"/>
                <w:szCs w:val="16"/>
              </w:rPr>
              <w:t>.   (3m)</w:t>
            </w:r>
          </w:p>
        </w:tc>
        <w:tc>
          <w:tcPr>
            <w:tcW w:w="1530" w:type="dxa"/>
          </w:tcPr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A86C69">
              <w:rPr>
                <w:rFonts w:ascii="Arial" w:hAnsi="Arial" w:cs="Arial"/>
                <w:sz w:val="16"/>
                <w:szCs w:val="16"/>
              </w:rPr>
              <w:t>ctive in contribution of ideas during meeting.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(3m)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Achieved &gt;= 70% of required weekly deliverables submission for the entire case study.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(3</w:t>
            </w:r>
            <w:r w:rsidRPr="00565A0A">
              <w:rPr>
                <w:rFonts w:ascii="Arial" w:hAnsi="Arial" w:cs="Arial"/>
                <w:sz w:val="16"/>
                <w:szCs w:val="16"/>
              </w:rPr>
              <w:t>m)</w:t>
            </w:r>
          </w:p>
        </w:tc>
        <w:tc>
          <w:tcPr>
            <w:tcW w:w="2844" w:type="dxa"/>
          </w:tcPr>
          <w:p w:rsidR="000E6D84" w:rsidRPr="00565A0A" w:rsidRDefault="000E6D84" w:rsidP="00115A7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Good oral presentation, Presentation material is well prepared. </w:t>
            </w:r>
          </w:p>
          <w:p w:rsidR="000E6D84" w:rsidRDefault="000E6D84" w:rsidP="00115A7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Presentation sequence well organized and smooth</w:t>
            </w: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(3m)</w:t>
            </w:r>
          </w:p>
        </w:tc>
      </w:tr>
      <w:tr w:rsidR="000E6D84" w:rsidRPr="00BA2D85" w:rsidTr="00BD43F6">
        <w:trPr>
          <w:trHeight w:val="998"/>
        </w:trPr>
        <w:tc>
          <w:tcPr>
            <w:tcW w:w="1152" w:type="dxa"/>
            <w:shd w:val="clear" w:color="auto" w:fill="auto"/>
            <w:noWrap/>
            <w:hideMark/>
          </w:tcPr>
          <w:p w:rsidR="000E6D84" w:rsidRPr="00911C7F" w:rsidRDefault="000E6D84" w:rsidP="00115A73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1388" w:type="dxa"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 xml:space="preserve">very good and meaningful </w:t>
            </w:r>
            <w:proofErr w:type="spellStart"/>
            <w:r w:rsidRPr="00565A0A">
              <w:rPr>
                <w:rFonts w:ascii="Arial" w:hAnsi="Arial" w:cs="Arial"/>
                <w:i/>
                <w:sz w:val="16"/>
                <w:szCs w:val="16"/>
              </w:rPr>
              <w:t>labeling</w:t>
            </w:r>
            <w:proofErr w:type="spellEnd"/>
            <w:r w:rsidRPr="00565A0A">
              <w:rPr>
                <w:rFonts w:ascii="Arial" w:hAnsi="Arial" w:cs="Arial"/>
                <w:sz w:val="16"/>
                <w:szCs w:val="16"/>
              </w:rPr>
              <w:t xml:space="preserve"> according to guidelines.    </w:t>
            </w: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(4m)</w:t>
            </w:r>
          </w:p>
        </w:tc>
        <w:tc>
          <w:tcPr>
            <w:tcW w:w="2338" w:type="dxa"/>
            <w:shd w:val="clear" w:color="auto" w:fill="auto"/>
            <w:noWrap/>
            <w:hideMark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 xml:space="preserve">very good and meaningful </w:t>
            </w:r>
            <w:proofErr w:type="spellStart"/>
            <w:r w:rsidRPr="00565A0A">
              <w:rPr>
                <w:rFonts w:ascii="Arial" w:hAnsi="Arial" w:cs="Arial"/>
                <w:i/>
                <w:sz w:val="16"/>
                <w:szCs w:val="16"/>
              </w:rPr>
              <w:t>labeling</w:t>
            </w:r>
            <w:proofErr w:type="spellEnd"/>
            <w:r w:rsidRPr="00565A0A">
              <w:rPr>
                <w:rFonts w:ascii="Arial" w:hAnsi="Arial" w:cs="Arial"/>
                <w:sz w:val="16"/>
                <w:szCs w:val="16"/>
              </w:rPr>
              <w:t xml:space="preserve"> according to guidelines.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(7-8m)</w:t>
            </w:r>
          </w:p>
        </w:tc>
        <w:tc>
          <w:tcPr>
            <w:tcW w:w="1620" w:type="dxa"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>no major errors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 in notation.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(4m)</w:t>
            </w:r>
          </w:p>
        </w:tc>
        <w:tc>
          <w:tcPr>
            <w:tcW w:w="1584" w:type="dxa"/>
            <w:shd w:val="clear" w:color="auto" w:fill="auto"/>
            <w:noWrap/>
            <w:hideMark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 xml:space="preserve">very good and meaningful </w:t>
            </w:r>
            <w:proofErr w:type="spellStart"/>
            <w:r w:rsidRPr="00565A0A">
              <w:rPr>
                <w:rFonts w:ascii="Arial" w:hAnsi="Arial" w:cs="Arial"/>
                <w:i/>
                <w:sz w:val="16"/>
                <w:szCs w:val="16"/>
              </w:rPr>
              <w:t>labeling</w:t>
            </w:r>
            <w:proofErr w:type="spellEnd"/>
            <w:r w:rsidRPr="00565A0A">
              <w:rPr>
                <w:rFonts w:ascii="Arial" w:hAnsi="Arial" w:cs="Arial"/>
                <w:sz w:val="16"/>
                <w:szCs w:val="16"/>
              </w:rPr>
              <w:t xml:space="preserve"> according to guidelines.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(4m)</w:t>
            </w:r>
          </w:p>
        </w:tc>
        <w:tc>
          <w:tcPr>
            <w:tcW w:w="1836" w:type="dxa"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Pr="00565A0A">
              <w:rPr>
                <w:rFonts w:ascii="Arial" w:hAnsi="Arial" w:cs="Arial"/>
                <w:i/>
                <w:sz w:val="16"/>
                <w:szCs w:val="16"/>
              </w:rPr>
              <w:t xml:space="preserve">very good and meaningful </w:t>
            </w:r>
            <w:proofErr w:type="spellStart"/>
            <w:r w:rsidRPr="00565A0A">
              <w:rPr>
                <w:rFonts w:ascii="Arial" w:hAnsi="Arial" w:cs="Arial"/>
                <w:i/>
                <w:sz w:val="16"/>
                <w:szCs w:val="16"/>
              </w:rPr>
              <w:t>labeling</w:t>
            </w:r>
            <w:proofErr w:type="spellEnd"/>
            <w:r w:rsidRPr="00565A0A">
              <w:rPr>
                <w:rFonts w:ascii="Arial" w:hAnsi="Arial" w:cs="Arial"/>
                <w:sz w:val="16"/>
                <w:szCs w:val="16"/>
              </w:rPr>
              <w:t xml:space="preserve"> according to guidelines.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(4m)</w:t>
            </w:r>
          </w:p>
        </w:tc>
        <w:tc>
          <w:tcPr>
            <w:tcW w:w="1530" w:type="dxa"/>
          </w:tcPr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</w:t>
            </w:r>
            <w:r w:rsidRPr="00A86C69">
              <w:rPr>
                <w:rFonts w:ascii="Arial" w:hAnsi="Arial" w:cs="Arial"/>
                <w:sz w:val="16"/>
                <w:szCs w:val="16"/>
              </w:rPr>
              <w:t>ery active in contribution of ideas during meeting.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(4m)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:rsidR="000E6D84" w:rsidRPr="00565A0A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Achieved &gt;= 80% of required weekly deliverables submission for the entire case study.</w:t>
            </w:r>
          </w:p>
          <w:p w:rsidR="000E6D84" w:rsidRDefault="000E6D84" w:rsidP="00115A73">
            <w:pPr>
              <w:rPr>
                <w:rFonts w:ascii="Arial" w:hAnsi="Arial" w:cs="Arial"/>
                <w:sz w:val="16"/>
                <w:szCs w:val="16"/>
              </w:rPr>
            </w:pPr>
          </w:p>
          <w:p w:rsidR="000E6D84" w:rsidRPr="00565A0A" w:rsidRDefault="000E6D84" w:rsidP="00115A7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5A0A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565A0A">
              <w:rPr>
                <w:rFonts w:ascii="Arial" w:hAnsi="Arial" w:cs="Arial"/>
                <w:sz w:val="16"/>
                <w:szCs w:val="16"/>
              </w:rPr>
              <w:t>m)</w:t>
            </w:r>
          </w:p>
        </w:tc>
        <w:tc>
          <w:tcPr>
            <w:tcW w:w="2844" w:type="dxa"/>
          </w:tcPr>
          <w:p w:rsidR="000E6D84" w:rsidRPr="00565A0A" w:rsidRDefault="000E6D84" w:rsidP="00115A7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Give an impactful presentation where the presenter delivers smooth oral presentation aided beautifully by well-prepared presentation material.</w:t>
            </w:r>
            <w:r w:rsidRPr="00565A0A">
              <w:rPr>
                <w:rFonts w:ascii="Arial" w:hAnsi="Arial" w:cs="Arial"/>
                <w:sz w:val="16"/>
                <w:szCs w:val="16"/>
              </w:rPr>
              <w:t xml:space="preserve"> Presentation sequence excellently planned,  organized and smooth</w:t>
            </w:r>
          </w:p>
          <w:p w:rsidR="000E6D84" w:rsidRPr="00565A0A" w:rsidRDefault="000E6D84" w:rsidP="00115A73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5A0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(4m)</w:t>
            </w:r>
          </w:p>
        </w:tc>
      </w:tr>
      <w:tr w:rsidR="00BD43F6" w:rsidRPr="00BA2D85" w:rsidTr="00BD43F6">
        <w:trPr>
          <w:trHeight w:val="329"/>
        </w:trPr>
        <w:tc>
          <w:tcPr>
            <w:tcW w:w="1152" w:type="dxa"/>
            <w:vMerge w:val="restart"/>
            <w:shd w:val="clear" w:color="auto" w:fill="auto"/>
            <w:noWrap/>
            <w:hideMark/>
          </w:tcPr>
          <w:p w:rsidR="00BD43F6" w:rsidRPr="00911C7F" w:rsidRDefault="00BD43F6" w:rsidP="00115A73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388" w:type="dxa"/>
            <w:vMerge w:val="restart"/>
          </w:tcPr>
          <w:p w:rsidR="00BD43F6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  <w:p w:rsidR="00BD43F6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  <w:p w:rsidR="00BD43F6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  <w:p w:rsidR="00BD43F6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  <w:p w:rsidR="00BD43F6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338" w:type="dxa"/>
            <w:shd w:val="clear" w:color="auto" w:fill="auto"/>
            <w:noWrap/>
            <w:hideMark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20" w:type="dxa"/>
            <w:vMerge w:val="restart"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84" w:type="dxa"/>
            <w:vMerge w:val="restart"/>
            <w:shd w:val="clear" w:color="auto" w:fill="auto"/>
            <w:noWrap/>
            <w:hideMark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36" w:type="dxa"/>
            <w:vMerge w:val="restart"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30" w:type="dxa"/>
            <w:vMerge w:val="restart"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56" w:type="dxa"/>
            <w:shd w:val="clear" w:color="auto" w:fill="auto"/>
            <w:noWrap/>
            <w:hideMark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844" w:type="dxa"/>
            <w:vMerge w:val="restart"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BD43F6" w:rsidRPr="00BA2D85" w:rsidTr="002817EC">
        <w:trPr>
          <w:trHeight w:val="328"/>
        </w:trPr>
        <w:tc>
          <w:tcPr>
            <w:tcW w:w="1152" w:type="dxa"/>
            <w:vMerge/>
            <w:shd w:val="clear" w:color="auto" w:fill="auto"/>
            <w:noWrap/>
          </w:tcPr>
          <w:p w:rsidR="00BD43F6" w:rsidRPr="00911C7F" w:rsidRDefault="00BD43F6" w:rsidP="00115A73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vMerge/>
          </w:tcPr>
          <w:p w:rsidR="00BD43F6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338" w:type="dxa"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20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84" w:type="dxa"/>
            <w:vMerge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36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30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56" w:type="dxa"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844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BD43F6" w:rsidRPr="00BA2D85" w:rsidTr="002817EC">
        <w:trPr>
          <w:trHeight w:val="328"/>
        </w:trPr>
        <w:tc>
          <w:tcPr>
            <w:tcW w:w="1152" w:type="dxa"/>
            <w:vMerge/>
            <w:shd w:val="clear" w:color="auto" w:fill="auto"/>
            <w:noWrap/>
          </w:tcPr>
          <w:p w:rsidR="00BD43F6" w:rsidRPr="00911C7F" w:rsidRDefault="00BD43F6" w:rsidP="00115A73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vMerge/>
          </w:tcPr>
          <w:p w:rsidR="00BD43F6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338" w:type="dxa"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20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84" w:type="dxa"/>
            <w:vMerge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36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30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56" w:type="dxa"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844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BD43F6" w:rsidRPr="00BA2D85" w:rsidTr="002817EC">
        <w:trPr>
          <w:trHeight w:val="328"/>
        </w:trPr>
        <w:tc>
          <w:tcPr>
            <w:tcW w:w="1152" w:type="dxa"/>
            <w:vMerge/>
            <w:shd w:val="clear" w:color="auto" w:fill="auto"/>
            <w:noWrap/>
          </w:tcPr>
          <w:p w:rsidR="00BD43F6" w:rsidRPr="00911C7F" w:rsidRDefault="00BD43F6" w:rsidP="00115A73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vMerge/>
          </w:tcPr>
          <w:p w:rsidR="00BD43F6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338" w:type="dxa"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20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84" w:type="dxa"/>
            <w:vMerge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36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30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56" w:type="dxa"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844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BD43F6" w:rsidRPr="00BA2D85" w:rsidTr="002817EC">
        <w:trPr>
          <w:trHeight w:val="328"/>
        </w:trPr>
        <w:tc>
          <w:tcPr>
            <w:tcW w:w="1152" w:type="dxa"/>
            <w:vMerge/>
            <w:shd w:val="clear" w:color="auto" w:fill="auto"/>
            <w:noWrap/>
          </w:tcPr>
          <w:p w:rsidR="00BD43F6" w:rsidRPr="00911C7F" w:rsidRDefault="00BD43F6" w:rsidP="00115A73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vMerge/>
          </w:tcPr>
          <w:p w:rsidR="00BD43F6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338" w:type="dxa"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20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84" w:type="dxa"/>
            <w:vMerge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36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30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56" w:type="dxa"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844" w:type="dxa"/>
            <w:vMerge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BD43F6" w:rsidRPr="00BA2D85" w:rsidTr="001A4DAD">
        <w:trPr>
          <w:trHeight w:val="300"/>
        </w:trPr>
        <w:tc>
          <w:tcPr>
            <w:tcW w:w="1152" w:type="dxa"/>
            <w:shd w:val="clear" w:color="auto" w:fill="auto"/>
            <w:noWrap/>
          </w:tcPr>
          <w:p w:rsidR="00BD43F6" w:rsidRDefault="00BD43F6" w:rsidP="00115A73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Total</w:t>
            </w:r>
          </w:p>
          <w:p w:rsidR="00BD43F6" w:rsidRPr="00911C7F" w:rsidRDefault="00BD43F6" w:rsidP="00115A73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</w:tcPr>
          <w:p w:rsidR="00BD43F6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338" w:type="dxa"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20" w:type="dxa"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36" w:type="dxa"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30" w:type="dxa"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56" w:type="dxa"/>
            <w:shd w:val="clear" w:color="auto" w:fill="auto"/>
            <w:noWrap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844" w:type="dxa"/>
          </w:tcPr>
          <w:p w:rsidR="00BD43F6" w:rsidRPr="00BA2D85" w:rsidRDefault="00BD43F6" w:rsidP="00115A73">
            <w:pPr>
              <w:rPr>
                <w:rFonts w:ascii="Calibri" w:eastAsia="Times New Roman" w:hAnsi="Calibri"/>
                <w:color w:val="000000"/>
              </w:rPr>
            </w:pPr>
          </w:p>
        </w:tc>
      </w:tr>
    </w:tbl>
    <w:p w:rsidR="0000483D" w:rsidRDefault="0000483D" w:rsidP="000D49AD"/>
    <w:p w:rsidR="0000483D" w:rsidRDefault="0000483D">
      <w:r>
        <w:lastRenderedPageBreak/>
        <w:br w:type="page"/>
      </w:r>
    </w:p>
    <w:p w:rsidR="0000483D" w:rsidRDefault="0000483D" w:rsidP="000D49AD">
      <w:pPr>
        <w:sectPr w:rsidR="0000483D" w:rsidSect="000D49AD">
          <w:pgSz w:w="16834" w:h="11909" w:orient="landscape" w:code="9"/>
          <w:pgMar w:top="432" w:right="720" w:bottom="432" w:left="720" w:header="288" w:footer="288" w:gutter="0"/>
          <w:cols w:space="720"/>
          <w:docGrid w:linePitch="360"/>
        </w:sectPr>
      </w:pPr>
    </w:p>
    <w:p w:rsidR="00D963B0" w:rsidRPr="00B05E9A" w:rsidRDefault="00D963B0" w:rsidP="0000483D"/>
    <w:sectPr w:rsidR="00D963B0" w:rsidRPr="00B05E9A" w:rsidSect="0000483D">
      <w:pgSz w:w="11909" w:h="16834" w:code="9"/>
      <w:pgMar w:top="720" w:right="432" w:bottom="720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C12" w:rsidRDefault="00ED7C12">
      <w:r>
        <w:separator/>
      </w:r>
    </w:p>
  </w:endnote>
  <w:endnote w:type="continuationSeparator" w:id="0">
    <w:p w:rsidR="00ED7C12" w:rsidRDefault="00ED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622"/>
      <w:gridCol w:w="4623"/>
    </w:tblGrid>
    <w:tr w:rsidR="001348B0" w:rsidRPr="000807CF">
      <w:tc>
        <w:tcPr>
          <w:tcW w:w="5342" w:type="dxa"/>
        </w:tcPr>
        <w:p w:rsidR="001348B0" w:rsidRPr="000807CF" w:rsidRDefault="001348B0" w:rsidP="00F00F8B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343" w:type="dxa"/>
        </w:tcPr>
        <w:p w:rsidR="001348B0" w:rsidRPr="000807CF" w:rsidRDefault="001348B0" w:rsidP="000807C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:rsidR="001348B0" w:rsidRPr="0031006F" w:rsidRDefault="001348B0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C12" w:rsidRDefault="00ED7C12">
      <w:r>
        <w:separator/>
      </w:r>
    </w:p>
  </w:footnote>
  <w:footnote w:type="continuationSeparator" w:id="0">
    <w:p w:rsidR="00ED7C12" w:rsidRDefault="00ED7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8B0" w:rsidRDefault="00F975C7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14D05">
      <w:rPr>
        <w:noProof/>
      </w:rPr>
      <w:t>2</w:t>
    </w:r>
    <w:r>
      <w:rPr>
        <w:noProof/>
      </w:rPr>
      <w:fldChar w:fldCharType="end"/>
    </w:r>
  </w:p>
  <w:p w:rsidR="001348B0" w:rsidRDefault="001348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1DD"/>
    <w:multiLevelType w:val="hybridMultilevel"/>
    <w:tmpl w:val="0CC0A6A2"/>
    <w:lvl w:ilvl="0" w:tplc="6EF6744A">
      <w:start w:val="1"/>
      <w:numFmt w:val="lowerRoman"/>
      <w:pStyle w:val="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5606DBE"/>
    <w:multiLevelType w:val="hybridMultilevel"/>
    <w:tmpl w:val="A53C9D4E"/>
    <w:lvl w:ilvl="0" w:tplc="4EA6CF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C964A3"/>
    <w:multiLevelType w:val="hybridMultilevel"/>
    <w:tmpl w:val="1D70AC3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088745C2"/>
    <w:multiLevelType w:val="hybridMultilevel"/>
    <w:tmpl w:val="E926E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A5237"/>
    <w:multiLevelType w:val="hybridMultilevel"/>
    <w:tmpl w:val="7A3A7E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19014F"/>
    <w:multiLevelType w:val="hybridMultilevel"/>
    <w:tmpl w:val="9AE483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B3669A"/>
    <w:multiLevelType w:val="hybridMultilevel"/>
    <w:tmpl w:val="E47C207E"/>
    <w:lvl w:ilvl="0" w:tplc="9326996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717A4"/>
    <w:multiLevelType w:val="hybridMultilevel"/>
    <w:tmpl w:val="656EA2C4"/>
    <w:lvl w:ilvl="0" w:tplc="341092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9C1E85"/>
    <w:multiLevelType w:val="hybridMultilevel"/>
    <w:tmpl w:val="AC20D338"/>
    <w:lvl w:ilvl="0" w:tplc="274024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F84CB2"/>
    <w:multiLevelType w:val="hybridMultilevel"/>
    <w:tmpl w:val="D40AFE86"/>
    <w:lvl w:ilvl="0" w:tplc="E2AA13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B17451"/>
    <w:multiLevelType w:val="hybridMultilevel"/>
    <w:tmpl w:val="22F67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B5654D"/>
    <w:multiLevelType w:val="hybridMultilevel"/>
    <w:tmpl w:val="B9183E28"/>
    <w:lvl w:ilvl="0" w:tplc="4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FC0521D"/>
    <w:multiLevelType w:val="hybridMultilevel"/>
    <w:tmpl w:val="E64CA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4110EF"/>
    <w:multiLevelType w:val="hybridMultilevel"/>
    <w:tmpl w:val="C6B49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DC402B"/>
    <w:multiLevelType w:val="hybridMultilevel"/>
    <w:tmpl w:val="F23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13FD9"/>
    <w:multiLevelType w:val="hybridMultilevel"/>
    <w:tmpl w:val="C638015A"/>
    <w:lvl w:ilvl="0" w:tplc="8ED611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472557"/>
    <w:multiLevelType w:val="hybridMultilevel"/>
    <w:tmpl w:val="6F8A9D46"/>
    <w:lvl w:ilvl="0" w:tplc="4EA6CF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F54444"/>
    <w:multiLevelType w:val="hybridMultilevel"/>
    <w:tmpl w:val="64C6A0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4DF507A"/>
    <w:multiLevelType w:val="hybridMultilevel"/>
    <w:tmpl w:val="42C88174"/>
    <w:lvl w:ilvl="0" w:tplc="341092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4B5C44"/>
    <w:multiLevelType w:val="hybridMultilevel"/>
    <w:tmpl w:val="B3C05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523FA"/>
    <w:multiLevelType w:val="hybridMultilevel"/>
    <w:tmpl w:val="C4B25E72"/>
    <w:lvl w:ilvl="0" w:tplc="F6D289F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D32DB3"/>
    <w:multiLevelType w:val="hybridMultilevel"/>
    <w:tmpl w:val="D9425FD6"/>
    <w:lvl w:ilvl="0" w:tplc="0409000F">
      <w:start w:val="1"/>
      <w:numFmt w:val="decimal"/>
      <w:lvlText w:val="%1."/>
      <w:lvlJc w:val="left"/>
      <w:pPr>
        <w:ind w:left="677" w:hanging="360"/>
      </w:p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2">
    <w:nsid w:val="4C0B188A"/>
    <w:multiLevelType w:val="hybridMultilevel"/>
    <w:tmpl w:val="90687212"/>
    <w:lvl w:ilvl="0" w:tplc="3410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EA551F5"/>
    <w:multiLevelType w:val="hybridMultilevel"/>
    <w:tmpl w:val="FA3ED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EE7B27"/>
    <w:multiLevelType w:val="hybridMultilevel"/>
    <w:tmpl w:val="7C8EFB5E"/>
    <w:lvl w:ilvl="0" w:tplc="4EA6CF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8C65EFE"/>
    <w:multiLevelType w:val="hybridMultilevel"/>
    <w:tmpl w:val="A6DE2E70"/>
    <w:lvl w:ilvl="0" w:tplc="AAF636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413038"/>
    <w:multiLevelType w:val="multilevel"/>
    <w:tmpl w:val="FC5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5F06DF"/>
    <w:multiLevelType w:val="hybridMultilevel"/>
    <w:tmpl w:val="930A7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59F25FC"/>
    <w:multiLevelType w:val="hybridMultilevel"/>
    <w:tmpl w:val="DFE28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9B3540"/>
    <w:multiLevelType w:val="hybridMultilevel"/>
    <w:tmpl w:val="B4C0B204"/>
    <w:lvl w:ilvl="0" w:tplc="BB28A786">
      <w:start w:val="1"/>
      <w:numFmt w:val="lowerLetter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BB53367"/>
    <w:multiLevelType w:val="multilevel"/>
    <w:tmpl w:val="5082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4"/>
  </w:num>
  <w:num w:numId="3">
    <w:abstractNumId w:val="19"/>
  </w:num>
  <w:num w:numId="4">
    <w:abstractNumId w:val="27"/>
  </w:num>
  <w:num w:numId="5">
    <w:abstractNumId w:val="17"/>
  </w:num>
  <w:num w:numId="6">
    <w:abstractNumId w:val="13"/>
  </w:num>
  <w:num w:numId="7">
    <w:abstractNumId w:val="14"/>
  </w:num>
  <w:num w:numId="8">
    <w:abstractNumId w:val="2"/>
  </w:num>
  <w:num w:numId="9">
    <w:abstractNumId w:val="15"/>
  </w:num>
  <w:num w:numId="10">
    <w:abstractNumId w:val="18"/>
  </w:num>
  <w:num w:numId="11">
    <w:abstractNumId w:val="12"/>
  </w:num>
  <w:num w:numId="12">
    <w:abstractNumId w:val="29"/>
  </w:num>
  <w:num w:numId="13">
    <w:abstractNumId w:val="7"/>
  </w:num>
  <w:num w:numId="14">
    <w:abstractNumId w:val="10"/>
  </w:num>
  <w:num w:numId="15">
    <w:abstractNumId w:val="23"/>
  </w:num>
  <w:num w:numId="16">
    <w:abstractNumId w:val="5"/>
  </w:num>
  <w:num w:numId="17">
    <w:abstractNumId w:val="22"/>
  </w:num>
  <w:num w:numId="18">
    <w:abstractNumId w:val="11"/>
  </w:num>
  <w:num w:numId="19">
    <w:abstractNumId w:val="6"/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8"/>
  </w:num>
  <w:num w:numId="25">
    <w:abstractNumId w:val="3"/>
  </w:num>
  <w:num w:numId="26">
    <w:abstractNumId w:val="20"/>
  </w:num>
  <w:num w:numId="27">
    <w:abstractNumId w:val="25"/>
  </w:num>
  <w:num w:numId="28">
    <w:abstractNumId w:val="21"/>
  </w:num>
  <w:num w:numId="29">
    <w:abstractNumId w:val="1"/>
  </w:num>
  <w:num w:numId="30">
    <w:abstractNumId w:val="16"/>
  </w:num>
  <w:num w:numId="31">
    <w:abstractNumId w:val="26"/>
    <w:lvlOverride w:ilvl="0">
      <w:lvl w:ilvl="0">
        <w:numFmt w:val="decimal"/>
        <w:lvlText w:val="%1."/>
        <w:lvlJc w:val="left"/>
      </w:lvl>
    </w:lvlOverride>
  </w:num>
  <w:num w:numId="32">
    <w:abstractNumId w:val="30"/>
    <w:lvlOverride w:ilvl="0">
      <w:lvl w:ilvl="0">
        <w:numFmt w:val="decimal"/>
        <w:lvlText w:val="%1."/>
        <w:lvlJc w:val="left"/>
      </w:lvl>
    </w:lvlOverride>
  </w:num>
  <w:num w:numId="33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9D"/>
    <w:rsid w:val="0000277A"/>
    <w:rsid w:val="0000483D"/>
    <w:rsid w:val="00011958"/>
    <w:rsid w:val="000150EE"/>
    <w:rsid w:val="000215BE"/>
    <w:rsid w:val="000237FE"/>
    <w:rsid w:val="000248F9"/>
    <w:rsid w:val="00031F63"/>
    <w:rsid w:val="00037F73"/>
    <w:rsid w:val="00040225"/>
    <w:rsid w:val="0004214B"/>
    <w:rsid w:val="00045E3E"/>
    <w:rsid w:val="000476C2"/>
    <w:rsid w:val="000529AE"/>
    <w:rsid w:val="00053A60"/>
    <w:rsid w:val="0005432B"/>
    <w:rsid w:val="00054418"/>
    <w:rsid w:val="00063908"/>
    <w:rsid w:val="00065B88"/>
    <w:rsid w:val="00073090"/>
    <w:rsid w:val="00080212"/>
    <w:rsid w:val="000807CF"/>
    <w:rsid w:val="000851B1"/>
    <w:rsid w:val="00085959"/>
    <w:rsid w:val="00085A2B"/>
    <w:rsid w:val="00090FA1"/>
    <w:rsid w:val="000910BA"/>
    <w:rsid w:val="00094785"/>
    <w:rsid w:val="00096B80"/>
    <w:rsid w:val="000A0F90"/>
    <w:rsid w:val="000A1376"/>
    <w:rsid w:val="000A739A"/>
    <w:rsid w:val="000B3E28"/>
    <w:rsid w:val="000C6644"/>
    <w:rsid w:val="000C7874"/>
    <w:rsid w:val="000D434B"/>
    <w:rsid w:val="000D49AD"/>
    <w:rsid w:val="000E2A7D"/>
    <w:rsid w:val="000E320F"/>
    <w:rsid w:val="000E4C44"/>
    <w:rsid w:val="000E4DD7"/>
    <w:rsid w:val="000E6041"/>
    <w:rsid w:val="000E6D84"/>
    <w:rsid w:val="000F3A6D"/>
    <w:rsid w:val="000F53A5"/>
    <w:rsid w:val="000F6EAE"/>
    <w:rsid w:val="0010033F"/>
    <w:rsid w:val="0010198C"/>
    <w:rsid w:val="00101FB4"/>
    <w:rsid w:val="00106BA7"/>
    <w:rsid w:val="0011013A"/>
    <w:rsid w:val="00111117"/>
    <w:rsid w:val="00113F9E"/>
    <w:rsid w:val="00114394"/>
    <w:rsid w:val="00123321"/>
    <w:rsid w:val="001248C6"/>
    <w:rsid w:val="00127DD6"/>
    <w:rsid w:val="0013196A"/>
    <w:rsid w:val="0013303F"/>
    <w:rsid w:val="001348B0"/>
    <w:rsid w:val="00136004"/>
    <w:rsid w:val="00145032"/>
    <w:rsid w:val="0015466B"/>
    <w:rsid w:val="0016022A"/>
    <w:rsid w:val="001650DE"/>
    <w:rsid w:val="001653F3"/>
    <w:rsid w:val="001657C4"/>
    <w:rsid w:val="0016742D"/>
    <w:rsid w:val="00177916"/>
    <w:rsid w:val="00180606"/>
    <w:rsid w:val="00182B71"/>
    <w:rsid w:val="00184C4C"/>
    <w:rsid w:val="001852E9"/>
    <w:rsid w:val="00196B51"/>
    <w:rsid w:val="001A0F77"/>
    <w:rsid w:val="001A2438"/>
    <w:rsid w:val="001A505F"/>
    <w:rsid w:val="001B25DD"/>
    <w:rsid w:val="001C2EAA"/>
    <w:rsid w:val="001C31AE"/>
    <w:rsid w:val="001C44E1"/>
    <w:rsid w:val="001C5002"/>
    <w:rsid w:val="001C539F"/>
    <w:rsid w:val="001D008C"/>
    <w:rsid w:val="001D231B"/>
    <w:rsid w:val="001D42B5"/>
    <w:rsid w:val="001D4C19"/>
    <w:rsid w:val="001D782A"/>
    <w:rsid w:val="001E10B8"/>
    <w:rsid w:val="001E4A9E"/>
    <w:rsid w:val="001E5469"/>
    <w:rsid w:val="001E7B29"/>
    <w:rsid w:val="001F1F0C"/>
    <w:rsid w:val="001F4670"/>
    <w:rsid w:val="001F799B"/>
    <w:rsid w:val="001F7A3D"/>
    <w:rsid w:val="00200FCE"/>
    <w:rsid w:val="002048F2"/>
    <w:rsid w:val="00213A0E"/>
    <w:rsid w:val="0021404F"/>
    <w:rsid w:val="002147BB"/>
    <w:rsid w:val="002167EB"/>
    <w:rsid w:val="0021715C"/>
    <w:rsid w:val="00224A2A"/>
    <w:rsid w:val="00224BC2"/>
    <w:rsid w:val="00232E09"/>
    <w:rsid w:val="00234F86"/>
    <w:rsid w:val="00237F96"/>
    <w:rsid w:val="002411CD"/>
    <w:rsid w:val="00242CD9"/>
    <w:rsid w:val="002507B2"/>
    <w:rsid w:val="00255E89"/>
    <w:rsid w:val="002561B3"/>
    <w:rsid w:val="00257265"/>
    <w:rsid w:val="00260EED"/>
    <w:rsid w:val="00265296"/>
    <w:rsid w:val="00275F5C"/>
    <w:rsid w:val="002764F9"/>
    <w:rsid w:val="0028168A"/>
    <w:rsid w:val="00282928"/>
    <w:rsid w:val="00291021"/>
    <w:rsid w:val="002914D7"/>
    <w:rsid w:val="0029631B"/>
    <w:rsid w:val="00297826"/>
    <w:rsid w:val="002A0460"/>
    <w:rsid w:val="002A4DA8"/>
    <w:rsid w:val="002A4F0B"/>
    <w:rsid w:val="002A5B6A"/>
    <w:rsid w:val="002A6B1A"/>
    <w:rsid w:val="002A7769"/>
    <w:rsid w:val="002B3E00"/>
    <w:rsid w:val="002C70B8"/>
    <w:rsid w:val="002D16D2"/>
    <w:rsid w:val="002D1DE8"/>
    <w:rsid w:val="002D4235"/>
    <w:rsid w:val="002D7583"/>
    <w:rsid w:val="002E2998"/>
    <w:rsid w:val="002F0697"/>
    <w:rsid w:val="002F79BE"/>
    <w:rsid w:val="0030053E"/>
    <w:rsid w:val="00302F96"/>
    <w:rsid w:val="0031006F"/>
    <w:rsid w:val="00322B70"/>
    <w:rsid w:val="00333732"/>
    <w:rsid w:val="00336F02"/>
    <w:rsid w:val="003429C5"/>
    <w:rsid w:val="00343115"/>
    <w:rsid w:val="0034345E"/>
    <w:rsid w:val="003571B4"/>
    <w:rsid w:val="003667BA"/>
    <w:rsid w:val="003669BE"/>
    <w:rsid w:val="00366AB7"/>
    <w:rsid w:val="00367512"/>
    <w:rsid w:val="0037160E"/>
    <w:rsid w:val="003742BA"/>
    <w:rsid w:val="00386A00"/>
    <w:rsid w:val="00392862"/>
    <w:rsid w:val="00394346"/>
    <w:rsid w:val="0039494A"/>
    <w:rsid w:val="003A2983"/>
    <w:rsid w:val="003A7908"/>
    <w:rsid w:val="003B0DC0"/>
    <w:rsid w:val="003B6DB5"/>
    <w:rsid w:val="003B6F22"/>
    <w:rsid w:val="003C0078"/>
    <w:rsid w:val="003C219E"/>
    <w:rsid w:val="003C66A9"/>
    <w:rsid w:val="003D0B59"/>
    <w:rsid w:val="003D1DED"/>
    <w:rsid w:val="003D21C0"/>
    <w:rsid w:val="003E49E9"/>
    <w:rsid w:val="003F678C"/>
    <w:rsid w:val="00407310"/>
    <w:rsid w:val="00411D4E"/>
    <w:rsid w:val="00412842"/>
    <w:rsid w:val="00420E09"/>
    <w:rsid w:val="00420FA3"/>
    <w:rsid w:val="0042323E"/>
    <w:rsid w:val="0043061D"/>
    <w:rsid w:val="00440CFC"/>
    <w:rsid w:val="00447D23"/>
    <w:rsid w:val="0045452A"/>
    <w:rsid w:val="00456F9A"/>
    <w:rsid w:val="00460F68"/>
    <w:rsid w:val="00463B46"/>
    <w:rsid w:val="004676CB"/>
    <w:rsid w:val="00467CC1"/>
    <w:rsid w:val="00480C98"/>
    <w:rsid w:val="0048143C"/>
    <w:rsid w:val="0048696C"/>
    <w:rsid w:val="00487E77"/>
    <w:rsid w:val="00490444"/>
    <w:rsid w:val="00492F61"/>
    <w:rsid w:val="004973D8"/>
    <w:rsid w:val="004A159C"/>
    <w:rsid w:val="004A68C6"/>
    <w:rsid w:val="004B18D5"/>
    <w:rsid w:val="004B7694"/>
    <w:rsid w:val="004C0AFF"/>
    <w:rsid w:val="004C164F"/>
    <w:rsid w:val="004C306B"/>
    <w:rsid w:val="004C5443"/>
    <w:rsid w:val="004D0FA2"/>
    <w:rsid w:val="004D7287"/>
    <w:rsid w:val="004E2621"/>
    <w:rsid w:val="004E3BD0"/>
    <w:rsid w:val="004E43C2"/>
    <w:rsid w:val="004E4BDA"/>
    <w:rsid w:val="004E6264"/>
    <w:rsid w:val="00507C65"/>
    <w:rsid w:val="00510879"/>
    <w:rsid w:val="00515127"/>
    <w:rsid w:val="00521791"/>
    <w:rsid w:val="00530C59"/>
    <w:rsid w:val="00534BED"/>
    <w:rsid w:val="00534C28"/>
    <w:rsid w:val="005400B7"/>
    <w:rsid w:val="00540C80"/>
    <w:rsid w:val="0054178D"/>
    <w:rsid w:val="00545AC8"/>
    <w:rsid w:val="00546C16"/>
    <w:rsid w:val="00547B16"/>
    <w:rsid w:val="00553306"/>
    <w:rsid w:val="00554AD6"/>
    <w:rsid w:val="00560216"/>
    <w:rsid w:val="005626F7"/>
    <w:rsid w:val="00563978"/>
    <w:rsid w:val="00570DD6"/>
    <w:rsid w:val="00572A12"/>
    <w:rsid w:val="00573CA9"/>
    <w:rsid w:val="00582305"/>
    <w:rsid w:val="00582BC1"/>
    <w:rsid w:val="00590229"/>
    <w:rsid w:val="005974C6"/>
    <w:rsid w:val="005A03B7"/>
    <w:rsid w:val="005A3CBB"/>
    <w:rsid w:val="005A5C0E"/>
    <w:rsid w:val="005A627A"/>
    <w:rsid w:val="005A7B1B"/>
    <w:rsid w:val="005B2959"/>
    <w:rsid w:val="005C1A68"/>
    <w:rsid w:val="005C42F4"/>
    <w:rsid w:val="005C439C"/>
    <w:rsid w:val="005C4DF7"/>
    <w:rsid w:val="005C6A53"/>
    <w:rsid w:val="005C7D11"/>
    <w:rsid w:val="005D272B"/>
    <w:rsid w:val="005D454A"/>
    <w:rsid w:val="005E0DB0"/>
    <w:rsid w:val="005F1BF7"/>
    <w:rsid w:val="005F1CA7"/>
    <w:rsid w:val="005F29F1"/>
    <w:rsid w:val="005F5FA8"/>
    <w:rsid w:val="005F7E40"/>
    <w:rsid w:val="005F7F67"/>
    <w:rsid w:val="006005AC"/>
    <w:rsid w:val="00600C22"/>
    <w:rsid w:val="00601751"/>
    <w:rsid w:val="0060605B"/>
    <w:rsid w:val="00610E43"/>
    <w:rsid w:val="00615461"/>
    <w:rsid w:val="006247C9"/>
    <w:rsid w:val="00625DD1"/>
    <w:rsid w:val="00625E2D"/>
    <w:rsid w:val="00631F2B"/>
    <w:rsid w:val="00645937"/>
    <w:rsid w:val="006530CD"/>
    <w:rsid w:val="00655C6E"/>
    <w:rsid w:val="006573CF"/>
    <w:rsid w:val="00657AAA"/>
    <w:rsid w:val="00661C47"/>
    <w:rsid w:val="00663E12"/>
    <w:rsid w:val="006646FE"/>
    <w:rsid w:val="00675931"/>
    <w:rsid w:val="006763C1"/>
    <w:rsid w:val="006866C3"/>
    <w:rsid w:val="00690B00"/>
    <w:rsid w:val="0069572D"/>
    <w:rsid w:val="006A51BE"/>
    <w:rsid w:val="006A7021"/>
    <w:rsid w:val="006B0431"/>
    <w:rsid w:val="006B1611"/>
    <w:rsid w:val="006B6D26"/>
    <w:rsid w:val="006B718C"/>
    <w:rsid w:val="006C180C"/>
    <w:rsid w:val="006C346B"/>
    <w:rsid w:val="006D046A"/>
    <w:rsid w:val="006D1BDF"/>
    <w:rsid w:val="006D3237"/>
    <w:rsid w:val="006D4893"/>
    <w:rsid w:val="006D628A"/>
    <w:rsid w:val="006D7838"/>
    <w:rsid w:val="006D79D7"/>
    <w:rsid w:val="006E03EC"/>
    <w:rsid w:val="006E106A"/>
    <w:rsid w:val="006F560E"/>
    <w:rsid w:val="006F7F12"/>
    <w:rsid w:val="00714191"/>
    <w:rsid w:val="00714DBF"/>
    <w:rsid w:val="0072264D"/>
    <w:rsid w:val="007273A0"/>
    <w:rsid w:val="007374D1"/>
    <w:rsid w:val="0074103E"/>
    <w:rsid w:val="0074568D"/>
    <w:rsid w:val="007466D5"/>
    <w:rsid w:val="00746DF6"/>
    <w:rsid w:val="00747EA9"/>
    <w:rsid w:val="00761B40"/>
    <w:rsid w:val="00764369"/>
    <w:rsid w:val="007663BA"/>
    <w:rsid w:val="00766430"/>
    <w:rsid w:val="007721C3"/>
    <w:rsid w:val="007745B5"/>
    <w:rsid w:val="0077473F"/>
    <w:rsid w:val="0078467C"/>
    <w:rsid w:val="007848A0"/>
    <w:rsid w:val="0078614D"/>
    <w:rsid w:val="00786BDC"/>
    <w:rsid w:val="00791AC0"/>
    <w:rsid w:val="007A1368"/>
    <w:rsid w:val="007A2B1A"/>
    <w:rsid w:val="007A3D45"/>
    <w:rsid w:val="007A3F9A"/>
    <w:rsid w:val="007A572A"/>
    <w:rsid w:val="007B0E4C"/>
    <w:rsid w:val="007B2D40"/>
    <w:rsid w:val="007B566F"/>
    <w:rsid w:val="007B5761"/>
    <w:rsid w:val="007B7542"/>
    <w:rsid w:val="007C340A"/>
    <w:rsid w:val="007C4682"/>
    <w:rsid w:val="007C61A9"/>
    <w:rsid w:val="007C7C9D"/>
    <w:rsid w:val="007D478F"/>
    <w:rsid w:val="007D65F4"/>
    <w:rsid w:val="007E1AA8"/>
    <w:rsid w:val="007E3A71"/>
    <w:rsid w:val="007E4D2E"/>
    <w:rsid w:val="007E4F51"/>
    <w:rsid w:val="007E64B6"/>
    <w:rsid w:val="007F3234"/>
    <w:rsid w:val="007F3EF0"/>
    <w:rsid w:val="008040AC"/>
    <w:rsid w:val="0080777B"/>
    <w:rsid w:val="00807830"/>
    <w:rsid w:val="008221CF"/>
    <w:rsid w:val="008224E9"/>
    <w:rsid w:val="008320B5"/>
    <w:rsid w:val="00837DB2"/>
    <w:rsid w:val="008425C7"/>
    <w:rsid w:val="00843087"/>
    <w:rsid w:val="008462F2"/>
    <w:rsid w:val="00846B8B"/>
    <w:rsid w:val="00853A2D"/>
    <w:rsid w:val="00854899"/>
    <w:rsid w:val="0085640E"/>
    <w:rsid w:val="008617D2"/>
    <w:rsid w:val="00862A13"/>
    <w:rsid w:val="00875B05"/>
    <w:rsid w:val="0087639D"/>
    <w:rsid w:val="00880BFE"/>
    <w:rsid w:val="00887574"/>
    <w:rsid w:val="00887C2D"/>
    <w:rsid w:val="00892113"/>
    <w:rsid w:val="0089395D"/>
    <w:rsid w:val="00893E3D"/>
    <w:rsid w:val="008A3287"/>
    <w:rsid w:val="008A502D"/>
    <w:rsid w:val="008A6888"/>
    <w:rsid w:val="008B19C0"/>
    <w:rsid w:val="008B49BA"/>
    <w:rsid w:val="008C0266"/>
    <w:rsid w:val="008C31C7"/>
    <w:rsid w:val="008C53E8"/>
    <w:rsid w:val="008D4F1C"/>
    <w:rsid w:val="008D567B"/>
    <w:rsid w:val="008D76AE"/>
    <w:rsid w:val="008E0BC3"/>
    <w:rsid w:val="008E38F7"/>
    <w:rsid w:val="008F0822"/>
    <w:rsid w:val="008F1E09"/>
    <w:rsid w:val="008F358A"/>
    <w:rsid w:val="00905DC6"/>
    <w:rsid w:val="00907BDA"/>
    <w:rsid w:val="00910685"/>
    <w:rsid w:val="00912995"/>
    <w:rsid w:val="009142D3"/>
    <w:rsid w:val="00914924"/>
    <w:rsid w:val="00915E52"/>
    <w:rsid w:val="009160D5"/>
    <w:rsid w:val="0092237D"/>
    <w:rsid w:val="00930270"/>
    <w:rsid w:val="00930DDF"/>
    <w:rsid w:val="00932340"/>
    <w:rsid w:val="0094016F"/>
    <w:rsid w:val="00940DE5"/>
    <w:rsid w:val="009438FA"/>
    <w:rsid w:val="0094496C"/>
    <w:rsid w:val="00947138"/>
    <w:rsid w:val="00950481"/>
    <w:rsid w:val="009551F8"/>
    <w:rsid w:val="00956643"/>
    <w:rsid w:val="00963876"/>
    <w:rsid w:val="00963AF2"/>
    <w:rsid w:val="00964A69"/>
    <w:rsid w:val="009733F0"/>
    <w:rsid w:val="009901C5"/>
    <w:rsid w:val="00990FD2"/>
    <w:rsid w:val="00993E4F"/>
    <w:rsid w:val="009A383A"/>
    <w:rsid w:val="009A3D5A"/>
    <w:rsid w:val="009A56AE"/>
    <w:rsid w:val="009B5292"/>
    <w:rsid w:val="009B69D4"/>
    <w:rsid w:val="009B72BA"/>
    <w:rsid w:val="009C24F4"/>
    <w:rsid w:val="009D4870"/>
    <w:rsid w:val="009D65B6"/>
    <w:rsid w:val="009D7E02"/>
    <w:rsid w:val="009E36E8"/>
    <w:rsid w:val="009E49FC"/>
    <w:rsid w:val="009F4049"/>
    <w:rsid w:val="009F448C"/>
    <w:rsid w:val="009F458F"/>
    <w:rsid w:val="009F56AA"/>
    <w:rsid w:val="009F5C05"/>
    <w:rsid w:val="00A07E0E"/>
    <w:rsid w:val="00A1363D"/>
    <w:rsid w:val="00A179AE"/>
    <w:rsid w:val="00A31DBC"/>
    <w:rsid w:val="00A3550A"/>
    <w:rsid w:val="00A355D5"/>
    <w:rsid w:val="00A40D5E"/>
    <w:rsid w:val="00A42601"/>
    <w:rsid w:val="00A522E1"/>
    <w:rsid w:val="00A57CE5"/>
    <w:rsid w:val="00A61DFF"/>
    <w:rsid w:val="00A63413"/>
    <w:rsid w:val="00A65FC6"/>
    <w:rsid w:val="00A70A9A"/>
    <w:rsid w:val="00A70CA2"/>
    <w:rsid w:val="00A72FC5"/>
    <w:rsid w:val="00A75636"/>
    <w:rsid w:val="00A81DB8"/>
    <w:rsid w:val="00A834AF"/>
    <w:rsid w:val="00A83AE5"/>
    <w:rsid w:val="00A84E0E"/>
    <w:rsid w:val="00A93FC8"/>
    <w:rsid w:val="00A96DDE"/>
    <w:rsid w:val="00AA2CFF"/>
    <w:rsid w:val="00AA7C21"/>
    <w:rsid w:val="00AB3DDF"/>
    <w:rsid w:val="00AB5EAF"/>
    <w:rsid w:val="00AC1E93"/>
    <w:rsid w:val="00AC6C32"/>
    <w:rsid w:val="00AD0A3F"/>
    <w:rsid w:val="00AD21C7"/>
    <w:rsid w:val="00AD4182"/>
    <w:rsid w:val="00AD75FB"/>
    <w:rsid w:val="00AD7E64"/>
    <w:rsid w:val="00AE0479"/>
    <w:rsid w:val="00AE0648"/>
    <w:rsid w:val="00AE0B10"/>
    <w:rsid w:val="00AE3724"/>
    <w:rsid w:val="00AE42B7"/>
    <w:rsid w:val="00B01AA6"/>
    <w:rsid w:val="00B05E9A"/>
    <w:rsid w:val="00B066CA"/>
    <w:rsid w:val="00B1146D"/>
    <w:rsid w:val="00B139A6"/>
    <w:rsid w:val="00B1557E"/>
    <w:rsid w:val="00B20825"/>
    <w:rsid w:val="00B36A29"/>
    <w:rsid w:val="00B46C9A"/>
    <w:rsid w:val="00B46E8B"/>
    <w:rsid w:val="00B52B45"/>
    <w:rsid w:val="00B54317"/>
    <w:rsid w:val="00B63CDB"/>
    <w:rsid w:val="00B6537C"/>
    <w:rsid w:val="00B70AB5"/>
    <w:rsid w:val="00B711CB"/>
    <w:rsid w:val="00B73027"/>
    <w:rsid w:val="00B73AE9"/>
    <w:rsid w:val="00B73BFC"/>
    <w:rsid w:val="00B945CB"/>
    <w:rsid w:val="00BA2119"/>
    <w:rsid w:val="00BB0D03"/>
    <w:rsid w:val="00BB6779"/>
    <w:rsid w:val="00BC1453"/>
    <w:rsid w:val="00BD43F6"/>
    <w:rsid w:val="00BD515E"/>
    <w:rsid w:val="00BD6931"/>
    <w:rsid w:val="00BD6C25"/>
    <w:rsid w:val="00BD6CE6"/>
    <w:rsid w:val="00BD76A3"/>
    <w:rsid w:val="00BE124C"/>
    <w:rsid w:val="00BE2CE5"/>
    <w:rsid w:val="00BE3AEF"/>
    <w:rsid w:val="00BE4B6F"/>
    <w:rsid w:val="00BF1F03"/>
    <w:rsid w:val="00BF20EE"/>
    <w:rsid w:val="00BF601C"/>
    <w:rsid w:val="00C063EC"/>
    <w:rsid w:val="00C1114F"/>
    <w:rsid w:val="00C111A7"/>
    <w:rsid w:val="00C2194F"/>
    <w:rsid w:val="00C22881"/>
    <w:rsid w:val="00C2297D"/>
    <w:rsid w:val="00C27FAA"/>
    <w:rsid w:val="00C31FB4"/>
    <w:rsid w:val="00C3214F"/>
    <w:rsid w:val="00C33E9F"/>
    <w:rsid w:val="00C34098"/>
    <w:rsid w:val="00C3502E"/>
    <w:rsid w:val="00C417AB"/>
    <w:rsid w:val="00C44F15"/>
    <w:rsid w:val="00C55626"/>
    <w:rsid w:val="00C60840"/>
    <w:rsid w:val="00C63856"/>
    <w:rsid w:val="00C70AE9"/>
    <w:rsid w:val="00C73042"/>
    <w:rsid w:val="00C74A60"/>
    <w:rsid w:val="00CA0435"/>
    <w:rsid w:val="00CA0F89"/>
    <w:rsid w:val="00CA1E7E"/>
    <w:rsid w:val="00CB0300"/>
    <w:rsid w:val="00CB1E95"/>
    <w:rsid w:val="00CB366F"/>
    <w:rsid w:val="00CC42E3"/>
    <w:rsid w:val="00CC7700"/>
    <w:rsid w:val="00CD167D"/>
    <w:rsid w:val="00CD2CD4"/>
    <w:rsid w:val="00CD67E7"/>
    <w:rsid w:val="00CE39AC"/>
    <w:rsid w:val="00CF2A40"/>
    <w:rsid w:val="00CF4C48"/>
    <w:rsid w:val="00CF4C78"/>
    <w:rsid w:val="00CF72AB"/>
    <w:rsid w:val="00D01487"/>
    <w:rsid w:val="00D05E98"/>
    <w:rsid w:val="00D10823"/>
    <w:rsid w:val="00D11442"/>
    <w:rsid w:val="00D158C1"/>
    <w:rsid w:val="00D21BCF"/>
    <w:rsid w:val="00D224B1"/>
    <w:rsid w:val="00D22F18"/>
    <w:rsid w:val="00D30DC0"/>
    <w:rsid w:val="00D31BEF"/>
    <w:rsid w:val="00D43E9F"/>
    <w:rsid w:val="00D44CB9"/>
    <w:rsid w:val="00D454C9"/>
    <w:rsid w:val="00D467A5"/>
    <w:rsid w:val="00D47387"/>
    <w:rsid w:val="00D53EFA"/>
    <w:rsid w:val="00D56075"/>
    <w:rsid w:val="00D66F2A"/>
    <w:rsid w:val="00D67A94"/>
    <w:rsid w:val="00D70DC0"/>
    <w:rsid w:val="00D7301B"/>
    <w:rsid w:val="00D77F01"/>
    <w:rsid w:val="00D80CE2"/>
    <w:rsid w:val="00D81E01"/>
    <w:rsid w:val="00D8758F"/>
    <w:rsid w:val="00D963B0"/>
    <w:rsid w:val="00D97EAB"/>
    <w:rsid w:val="00DA1D7D"/>
    <w:rsid w:val="00DA3152"/>
    <w:rsid w:val="00DA5442"/>
    <w:rsid w:val="00DA7795"/>
    <w:rsid w:val="00DB6512"/>
    <w:rsid w:val="00DB74FE"/>
    <w:rsid w:val="00DC0CD6"/>
    <w:rsid w:val="00DC2607"/>
    <w:rsid w:val="00DC3194"/>
    <w:rsid w:val="00DC3E03"/>
    <w:rsid w:val="00DD367A"/>
    <w:rsid w:val="00DE081F"/>
    <w:rsid w:val="00DE44A7"/>
    <w:rsid w:val="00DE52B0"/>
    <w:rsid w:val="00DE5809"/>
    <w:rsid w:val="00DF023F"/>
    <w:rsid w:val="00DF1AFF"/>
    <w:rsid w:val="00DF2EA3"/>
    <w:rsid w:val="00DF3481"/>
    <w:rsid w:val="00DF46D9"/>
    <w:rsid w:val="00DF4E6E"/>
    <w:rsid w:val="00DF589F"/>
    <w:rsid w:val="00E0051A"/>
    <w:rsid w:val="00E03891"/>
    <w:rsid w:val="00E03EAA"/>
    <w:rsid w:val="00E042DB"/>
    <w:rsid w:val="00E045D1"/>
    <w:rsid w:val="00E05778"/>
    <w:rsid w:val="00E05D63"/>
    <w:rsid w:val="00E11831"/>
    <w:rsid w:val="00E11FDE"/>
    <w:rsid w:val="00E14D05"/>
    <w:rsid w:val="00E30E4E"/>
    <w:rsid w:val="00E40A10"/>
    <w:rsid w:val="00E5552F"/>
    <w:rsid w:val="00E57E30"/>
    <w:rsid w:val="00E647FA"/>
    <w:rsid w:val="00E67652"/>
    <w:rsid w:val="00E71685"/>
    <w:rsid w:val="00E74773"/>
    <w:rsid w:val="00E75955"/>
    <w:rsid w:val="00E80140"/>
    <w:rsid w:val="00E83D1A"/>
    <w:rsid w:val="00E843A0"/>
    <w:rsid w:val="00E87336"/>
    <w:rsid w:val="00E900A2"/>
    <w:rsid w:val="00E90543"/>
    <w:rsid w:val="00E9203C"/>
    <w:rsid w:val="00E938D9"/>
    <w:rsid w:val="00E93A7A"/>
    <w:rsid w:val="00E9421A"/>
    <w:rsid w:val="00E94A2F"/>
    <w:rsid w:val="00EA3D46"/>
    <w:rsid w:val="00EA7A43"/>
    <w:rsid w:val="00EB1695"/>
    <w:rsid w:val="00EB31AE"/>
    <w:rsid w:val="00EB361A"/>
    <w:rsid w:val="00EB6574"/>
    <w:rsid w:val="00EC1F77"/>
    <w:rsid w:val="00EC2D4F"/>
    <w:rsid w:val="00EC5638"/>
    <w:rsid w:val="00ED6237"/>
    <w:rsid w:val="00ED7C12"/>
    <w:rsid w:val="00EE5FE9"/>
    <w:rsid w:val="00EF1E1D"/>
    <w:rsid w:val="00EF4F37"/>
    <w:rsid w:val="00EF5598"/>
    <w:rsid w:val="00EF5870"/>
    <w:rsid w:val="00F00F8B"/>
    <w:rsid w:val="00F11C0E"/>
    <w:rsid w:val="00F22B4A"/>
    <w:rsid w:val="00F23C1A"/>
    <w:rsid w:val="00F2498A"/>
    <w:rsid w:val="00F2646B"/>
    <w:rsid w:val="00F41C62"/>
    <w:rsid w:val="00F457C3"/>
    <w:rsid w:val="00F461FA"/>
    <w:rsid w:val="00F51CED"/>
    <w:rsid w:val="00F526E9"/>
    <w:rsid w:val="00F53FDD"/>
    <w:rsid w:val="00F5615D"/>
    <w:rsid w:val="00F613B2"/>
    <w:rsid w:val="00F6707A"/>
    <w:rsid w:val="00F71A1B"/>
    <w:rsid w:val="00F81BFB"/>
    <w:rsid w:val="00F821ED"/>
    <w:rsid w:val="00F912A7"/>
    <w:rsid w:val="00F975C7"/>
    <w:rsid w:val="00FA26AF"/>
    <w:rsid w:val="00FA7705"/>
    <w:rsid w:val="00FB2DB2"/>
    <w:rsid w:val="00FB32D7"/>
    <w:rsid w:val="00FB4FED"/>
    <w:rsid w:val="00FC2F2A"/>
    <w:rsid w:val="00FC6CCD"/>
    <w:rsid w:val="00FC767F"/>
    <w:rsid w:val="00FC7EFB"/>
    <w:rsid w:val="00FD17B0"/>
    <w:rsid w:val="00FD2FF2"/>
    <w:rsid w:val="00FD7BAA"/>
    <w:rsid w:val="00FE70AA"/>
    <w:rsid w:val="00FF1868"/>
    <w:rsid w:val="00FF1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0B7"/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1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006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5452A"/>
    <w:rPr>
      <w:rFonts w:eastAsia="Times New Roman"/>
      <w:sz w:val="28"/>
      <w:lang w:val="en-US" w:eastAsia="en-US"/>
    </w:rPr>
  </w:style>
  <w:style w:type="paragraph" w:styleId="BlockText">
    <w:name w:val="Block Text"/>
    <w:basedOn w:val="Normal"/>
    <w:rsid w:val="0045452A"/>
    <w:pPr>
      <w:ind w:left="360" w:right="360"/>
      <w:jc w:val="both"/>
    </w:pPr>
    <w:rPr>
      <w:rFonts w:eastAsia="Times New Roman"/>
      <w:sz w:val="28"/>
      <w:szCs w:val="19"/>
      <w:lang w:val="en-US" w:eastAsia="en-US"/>
    </w:rPr>
  </w:style>
  <w:style w:type="paragraph" w:styleId="PlainText">
    <w:name w:val="Plain Text"/>
    <w:basedOn w:val="Normal"/>
    <w:rsid w:val="00746DF6"/>
    <w:rPr>
      <w:rFonts w:ascii="Courier New" w:eastAsia="Times New Roman" w:hAnsi="Courier New"/>
      <w:sz w:val="20"/>
      <w:szCs w:val="20"/>
      <w:lang w:val="en-US" w:eastAsia="en-US"/>
    </w:rPr>
  </w:style>
  <w:style w:type="paragraph" w:styleId="List">
    <w:name w:val="List"/>
    <w:basedOn w:val="Normal"/>
    <w:rsid w:val="00A3550A"/>
    <w:pPr>
      <w:numPr>
        <w:numId w:val="1"/>
      </w:numPr>
    </w:pPr>
  </w:style>
  <w:style w:type="character" w:styleId="Hyperlink">
    <w:name w:val="Hyperlink"/>
    <w:basedOn w:val="DefaultParagraphFont"/>
    <w:rsid w:val="00DA315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085959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2561B3"/>
    <w:pPr>
      <w:ind w:left="720"/>
      <w:contextualSpacing/>
    </w:pPr>
  </w:style>
  <w:style w:type="paragraph" w:styleId="Title">
    <w:name w:val="Title"/>
    <w:basedOn w:val="Normal"/>
    <w:link w:val="TitleChar"/>
    <w:qFormat/>
    <w:rsid w:val="009D4870"/>
    <w:pPr>
      <w:jc w:val="center"/>
    </w:pPr>
    <w:rPr>
      <w:rFonts w:ascii="Arial" w:eastAsia="Times New Roman" w:hAnsi="Arial"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9D4870"/>
    <w:rPr>
      <w:rFonts w:ascii="Arial" w:eastAsia="Times New Roman" w:hAnsi="Arial"/>
      <w:sz w:val="28"/>
      <w:lang w:val="en-GB"/>
    </w:rPr>
  </w:style>
  <w:style w:type="character" w:styleId="CommentReference">
    <w:name w:val="annotation reference"/>
    <w:basedOn w:val="DefaultParagraphFont"/>
    <w:semiHidden/>
    <w:unhideWhenUsed/>
    <w:rsid w:val="005974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97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C6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C6"/>
    <w:rPr>
      <w:b/>
      <w:bCs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C6"/>
    <w:rPr>
      <w:rFonts w:ascii="Tahoma" w:hAnsi="Tahoma" w:cs="Tahoma"/>
      <w:sz w:val="16"/>
      <w:szCs w:val="16"/>
      <w:lang w:val="en-GB" w:eastAsia="zh-CN"/>
    </w:rPr>
  </w:style>
  <w:style w:type="character" w:customStyle="1" w:styleId="apple-converted-space">
    <w:name w:val="apple-converted-space"/>
    <w:basedOn w:val="DefaultParagraphFont"/>
    <w:rsid w:val="007374D1"/>
  </w:style>
  <w:style w:type="paragraph" w:styleId="NoSpacing">
    <w:name w:val="No Spacing"/>
    <w:uiPriority w:val="1"/>
    <w:qFormat/>
    <w:rsid w:val="004A68C6"/>
    <w:rPr>
      <w:sz w:val="24"/>
      <w:szCs w:val="24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0B7"/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1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006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5452A"/>
    <w:rPr>
      <w:rFonts w:eastAsia="Times New Roman"/>
      <w:sz w:val="28"/>
      <w:lang w:val="en-US" w:eastAsia="en-US"/>
    </w:rPr>
  </w:style>
  <w:style w:type="paragraph" w:styleId="BlockText">
    <w:name w:val="Block Text"/>
    <w:basedOn w:val="Normal"/>
    <w:rsid w:val="0045452A"/>
    <w:pPr>
      <w:ind w:left="360" w:right="360"/>
      <w:jc w:val="both"/>
    </w:pPr>
    <w:rPr>
      <w:rFonts w:eastAsia="Times New Roman"/>
      <w:sz w:val="28"/>
      <w:szCs w:val="19"/>
      <w:lang w:val="en-US" w:eastAsia="en-US"/>
    </w:rPr>
  </w:style>
  <w:style w:type="paragraph" w:styleId="PlainText">
    <w:name w:val="Plain Text"/>
    <w:basedOn w:val="Normal"/>
    <w:rsid w:val="00746DF6"/>
    <w:rPr>
      <w:rFonts w:ascii="Courier New" w:eastAsia="Times New Roman" w:hAnsi="Courier New"/>
      <w:sz w:val="20"/>
      <w:szCs w:val="20"/>
      <w:lang w:val="en-US" w:eastAsia="en-US"/>
    </w:rPr>
  </w:style>
  <w:style w:type="paragraph" w:styleId="List">
    <w:name w:val="List"/>
    <w:basedOn w:val="Normal"/>
    <w:rsid w:val="00A3550A"/>
    <w:pPr>
      <w:numPr>
        <w:numId w:val="1"/>
      </w:numPr>
    </w:pPr>
  </w:style>
  <w:style w:type="character" w:styleId="Hyperlink">
    <w:name w:val="Hyperlink"/>
    <w:basedOn w:val="DefaultParagraphFont"/>
    <w:rsid w:val="00DA315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085959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2561B3"/>
    <w:pPr>
      <w:ind w:left="720"/>
      <w:contextualSpacing/>
    </w:pPr>
  </w:style>
  <w:style w:type="paragraph" w:styleId="Title">
    <w:name w:val="Title"/>
    <w:basedOn w:val="Normal"/>
    <w:link w:val="TitleChar"/>
    <w:qFormat/>
    <w:rsid w:val="009D4870"/>
    <w:pPr>
      <w:jc w:val="center"/>
    </w:pPr>
    <w:rPr>
      <w:rFonts w:ascii="Arial" w:eastAsia="Times New Roman" w:hAnsi="Arial"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9D4870"/>
    <w:rPr>
      <w:rFonts w:ascii="Arial" w:eastAsia="Times New Roman" w:hAnsi="Arial"/>
      <w:sz w:val="28"/>
      <w:lang w:val="en-GB"/>
    </w:rPr>
  </w:style>
  <w:style w:type="character" w:styleId="CommentReference">
    <w:name w:val="annotation reference"/>
    <w:basedOn w:val="DefaultParagraphFont"/>
    <w:semiHidden/>
    <w:unhideWhenUsed/>
    <w:rsid w:val="005974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97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C6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C6"/>
    <w:rPr>
      <w:b/>
      <w:bCs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C6"/>
    <w:rPr>
      <w:rFonts w:ascii="Tahoma" w:hAnsi="Tahoma" w:cs="Tahoma"/>
      <w:sz w:val="16"/>
      <w:szCs w:val="16"/>
      <w:lang w:val="en-GB" w:eastAsia="zh-CN"/>
    </w:rPr>
  </w:style>
  <w:style w:type="character" w:customStyle="1" w:styleId="apple-converted-space">
    <w:name w:val="apple-converted-space"/>
    <w:basedOn w:val="DefaultParagraphFont"/>
    <w:rsid w:val="007374D1"/>
  </w:style>
  <w:style w:type="paragraph" w:styleId="NoSpacing">
    <w:name w:val="No Spacing"/>
    <w:uiPriority w:val="1"/>
    <w:qFormat/>
    <w:rsid w:val="004A68C6"/>
    <w:rPr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3D5B9-D8D3-4B86-B5A8-A6CF31F3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Specification</vt:lpstr>
    </vt:vector>
  </TitlesOfParts>
  <Company/>
  <LinksUpToDate>false</LinksUpToDate>
  <CharactersWithSpaces>4427</CharactersWithSpaces>
  <SharedDoc>false</SharedDoc>
  <HLinks>
    <vt:vector size="6" baseType="variant">
      <vt:variant>
        <vt:i4>7667773</vt:i4>
      </vt:variant>
      <vt:variant>
        <vt:i4>0</vt:i4>
      </vt:variant>
      <vt:variant>
        <vt:i4>0</vt:i4>
      </vt:variant>
      <vt:variant>
        <vt:i4>5</vt:i4>
      </vt:variant>
      <vt:variant>
        <vt:lpwstr>http://www.roomservicedeliveries.com/shop/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Specification</dc:title>
  <dc:subject>AACS 2164 Database Development and Application</dc:subject>
  <dc:creator>Ms. Anjoe Chou</dc:creator>
  <cp:lastModifiedBy>looi</cp:lastModifiedBy>
  <cp:revision>2</cp:revision>
  <cp:lastPrinted>2014-05-07T05:17:00Z</cp:lastPrinted>
  <dcterms:created xsi:type="dcterms:W3CDTF">2016-07-14T22:34:00Z</dcterms:created>
  <dcterms:modified xsi:type="dcterms:W3CDTF">2016-07-14T22:34:00Z</dcterms:modified>
</cp:coreProperties>
</file>